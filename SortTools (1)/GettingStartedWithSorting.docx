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CFFA3" w14:textId="05ACF822" w:rsidR="008B5F4A" w:rsidDel="004D688B" w:rsidRDefault="00D407D8" w:rsidP="000429E6">
      <w:pPr>
        <w:pStyle w:val="Heading1"/>
        <w:spacing w:before="54"/>
        <w:ind w:left="90" w:right="1810" w:firstLine="0"/>
        <w:rPr>
          <w:del w:id="0" w:author="Roger Priebe" w:date="2017-12-06T11:18:00Z"/>
        </w:rPr>
        <w:pPrChange w:id="1" w:author="Roger Priebe" w:date="2017-12-06T11:18:00Z">
          <w:pPr>
            <w:spacing w:before="8" w:line="249" w:lineRule="auto"/>
            <w:ind w:left="2991" w:right="2970" w:hanging="2"/>
            <w:jc w:val="center"/>
          </w:pPr>
        </w:pPrChange>
      </w:pPr>
      <w:r>
        <w:t>EE</w:t>
      </w:r>
      <w:r>
        <w:rPr>
          <w:spacing w:val="38"/>
        </w:rPr>
        <w:t xml:space="preserve"> </w:t>
      </w:r>
      <w:r>
        <w:t>422C</w:t>
      </w:r>
    </w:p>
    <w:p w14:paraId="57B7F057" w14:textId="77777777" w:rsidR="004D688B" w:rsidRDefault="004D688B" w:rsidP="000429E6">
      <w:pPr>
        <w:pStyle w:val="Heading1"/>
        <w:spacing w:before="54"/>
        <w:ind w:left="90" w:right="1810" w:firstLine="0"/>
        <w:rPr>
          <w:ins w:id="2" w:author="Roger Priebe" w:date="2017-12-06T11:18:00Z"/>
          <w:b w:val="0"/>
          <w:bCs w:val="0"/>
        </w:rPr>
        <w:pPrChange w:id="3" w:author="Roger Priebe" w:date="2017-12-06T11:18:00Z">
          <w:pPr>
            <w:pStyle w:val="Heading1"/>
            <w:spacing w:before="54"/>
            <w:ind w:right="1810" w:firstLine="0"/>
            <w:jc w:val="center"/>
          </w:pPr>
        </w:pPrChange>
      </w:pPr>
    </w:p>
    <w:p w14:paraId="4EE5770F" w14:textId="77777777" w:rsidR="004D688B" w:rsidRDefault="00D407D8" w:rsidP="000429E6">
      <w:pPr>
        <w:pStyle w:val="Heading1"/>
        <w:spacing w:before="54"/>
        <w:ind w:left="90" w:right="1810" w:firstLine="0"/>
        <w:rPr>
          <w:ins w:id="4" w:author="Roger Priebe" w:date="2017-12-06T11:18:00Z"/>
          <w:w w:val="101"/>
        </w:rPr>
        <w:pPrChange w:id="5" w:author="Roger Priebe" w:date="2017-12-06T11:18:00Z">
          <w:pPr>
            <w:spacing w:before="8" w:line="249" w:lineRule="auto"/>
            <w:ind w:left="2991" w:right="2970" w:hanging="2"/>
            <w:jc w:val="center"/>
          </w:pPr>
        </w:pPrChange>
      </w:pPr>
      <w:r>
        <w:t>Assignment</w:t>
      </w:r>
      <w:r>
        <w:rPr>
          <w:spacing w:val="3"/>
        </w:rPr>
        <w:t xml:space="preserve"> </w:t>
      </w:r>
      <w:r>
        <w:t>1</w:t>
      </w:r>
      <w:r>
        <w:rPr>
          <w:w w:val="101"/>
        </w:rPr>
        <w:t xml:space="preserve"> </w:t>
      </w:r>
    </w:p>
    <w:p w14:paraId="3C3215F2" w14:textId="77777777" w:rsidR="004D688B" w:rsidRDefault="004D688B" w:rsidP="000429E6">
      <w:pPr>
        <w:pStyle w:val="Heading1"/>
        <w:spacing w:before="54"/>
        <w:ind w:left="90" w:right="1810" w:firstLine="0"/>
        <w:rPr>
          <w:ins w:id="6" w:author="Roger Priebe" w:date="2017-12-06T11:18:00Z"/>
          <w:w w:val="101"/>
        </w:rPr>
        <w:pPrChange w:id="7" w:author="Roger Priebe" w:date="2017-12-06T11:18:00Z">
          <w:pPr>
            <w:spacing w:before="8" w:line="249" w:lineRule="auto"/>
            <w:ind w:left="2991" w:right="2970" w:hanging="2"/>
            <w:jc w:val="center"/>
          </w:pPr>
        </w:pPrChange>
      </w:pPr>
    </w:p>
    <w:p w14:paraId="4937F538" w14:textId="42290F05" w:rsidR="008B5F4A" w:rsidRDefault="00D407D8" w:rsidP="000429E6">
      <w:pPr>
        <w:pStyle w:val="Heading1"/>
        <w:spacing w:before="54"/>
        <w:ind w:left="90" w:right="1810" w:firstLine="0"/>
        <w:rPr>
          <w:ins w:id="8" w:author="Roger Priebe" w:date="2017-12-06T11:18:00Z"/>
        </w:rPr>
        <w:pPrChange w:id="9" w:author="Roger Priebe" w:date="2017-12-06T11:18:00Z">
          <w:pPr>
            <w:spacing w:before="8" w:line="249" w:lineRule="auto"/>
            <w:ind w:left="2991" w:right="2970" w:hanging="2"/>
            <w:jc w:val="center"/>
          </w:pPr>
        </w:pPrChange>
      </w:pPr>
      <w:r>
        <w:t>Arrays and</w:t>
      </w:r>
      <w:r>
        <w:rPr>
          <w:spacing w:val="57"/>
        </w:rPr>
        <w:t xml:space="preserve"> </w:t>
      </w:r>
      <w:r>
        <w:t>Sorting</w:t>
      </w:r>
    </w:p>
    <w:p w14:paraId="15B45C70" w14:textId="163C1662" w:rsidR="004D688B" w:rsidRDefault="004D688B" w:rsidP="000429E6">
      <w:pPr>
        <w:spacing w:before="8" w:line="249" w:lineRule="auto"/>
        <w:ind w:left="90" w:right="2970" w:hanging="2"/>
        <w:rPr>
          <w:ins w:id="10" w:author="Roger Priebe" w:date="2017-12-06T11:18:00Z"/>
          <w:rFonts w:ascii="Arial"/>
          <w:b/>
          <w:sz w:val="31"/>
        </w:rPr>
        <w:pPrChange w:id="11" w:author="Roger Priebe" w:date="2017-12-06T11:18:00Z">
          <w:pPr>
            <w:spacing w:before="8" w:line="249" w:lineRule="auto"/>
            <w:ind w:left="2991" w:right="2970" w:hanging="2"/>
            <w:jc w:val="center"/>
          </w:pPr>
        </w:pPrChange>
      </w:pPr>
    </w:p>
    <w:p w14:paraId="6630B487" w14:textId="012E9A4E" w:rsidR="004D688B" w:rsidRDefault="004D688B" w:rsidP="000429E6">
      <w:pPr>
        <w:spacing w:before="8" w:line="249" w:lineRule="auto"/>
        <w:ind w:left="90" w:right="2970"/>
        <w:rPr>
          <w:ins w:id="12" w:author="Roger Priebe" w:date="2017-12-06T11:27:00Z"/>
          <w:rFonts w:ascii="Arial"/>
          <w:b/>
          <w:sz w:val="31"/>
        </w:rPr>
        <w:pPrChange w:id="13" w:author="Roger Priebe" w:date="2017-12-06T11:18:00Z">
          <w:pPr>
            <w:spacing w:before="8" w:line="249" w:lineRule="auto"/>
            <w:ind w:left="2991" w:right="2970" w:hanging="2"/>
            <w:jc w:val="center"/>
          </w:pPr>
        </w:pPrChange>
      </w:pPr>
      <w:ins w:id="14" w:author="Roger Priebe" w:date="2017-12-06T11:18:00Z">
        <w:r>
          <w:rPr>
            <w:rFonts w:ascii="Arial"/>
            <w:b/>
            <w:sz w:val="31"/>
          </w:rPr>
          <w:t xml:space="preserve">Due </w:t>
        </w:r>
      </w:ins>
      <w:ins w:id="15" w:author="Roger Priebe" w:date="2017-12-06T11:33:00Z">
        <w:r w:rsidR="000429E6">
          <w:rPr>
            <w:rFonts w:ascii="Arial"/>
            <w:b/>
            <w:sz w:val="31"/>
          </w:rPr>
          <w:t xml:space="preserve">Tuesday </w:t>
        </w:r>
      </w:ins>
      <w:ins w:id="16" w:author="Roger Priebe" w:date="2017-12-06T11:20:00Z">
        <w:r w:rsidR="000429E6">
          <w:rPr>
            <w:rFonts w:ascii="Arial"/>
            <w:b/>
            <w:sz w:val="31"/>
          </w:rPr>
          <w:t>1/30</w:t>
        </w:r>
        <w:r>
          <w:rPr>
            <w:rFonts w:ascii="Arial"/>
            <w:b/>
            <w:sz w:val="31"/>
          </w:rPr>
          <w:t>/2018</w:t>
        </w:r>
      </w:ins>
      <w:ins w:id="17" w:author="Roger Priebe" w:date="2017-12-06T11:34:00Z">
        <w:r w:rsidR="000429E6">
          <w:rPr>
            <w:rFonts w:ascii="Arial"/>
            <w:b/>
            <w:sz w:val="31"/>
          </w:rPr>
          <w:t xml:space="preserve"> at 10:00pm</w:t>
        </w:r>
      </w:ins>
    </w:p>
    <w:p w14:paraId="7A19769C" w14:textId="77777777" w:rsidR="00D16D73" w:rsidRDefault="00D16D73" w:rsidP="000429E6">
      <w:pPr>
        <w:spacing w:before="8" w:line="249" w:lineRule="auto"/>
        <w:ind w:left="90" w:right="2970"/>
        <w:rPr>
          <w:ins w:id="18" w:author="Roger Priebe" w:date="2017-12-06T11:27:00Z"/>
          <w:rFonts w:ascii="Arial"/>
          <w:b/>
          <w:sz w:val="31"/>
        </w:rPr>
      </w:pPr>
      <w:ins w:id="19" w:author="Roger Priebe" w:date="2017-12-06T11:27:00Z">
        <w:r>
          <w:rPr>
            <w:rFonts w:ascii="Arial"/>
            <w:b/>
            <w:sz w:val="31"/>
          </w:rPr>
          <w:t>75 points</w:t>
        </w:r>
      </w:ins>
    </w:p>
    <w:p w14:paraId="050BA150" w14:textId="09CF0195" w:rsidR="00D16D73" w:rsidDel="000429E6" w:rsidRDefault="00D16D73" w:rsidP="000429E6">
      <w:pPr>
        <w:spacing w:before="8" w:line="249" w:lineRule="auto"/>
        <w:ind w:left="90" w:right="2970"/>
        <w:rPr>
          <w:del w:id="20" w:author="Roger Priebe" w:date="2017-12-06T11:27:00Z"/>
          <w:rFonts w:ascii="Arial" w:eastAsia="Arial" w:hAnsi="Arial" w:cs="Arial"/>
          <w:sz w:val="31"/>
          <w:szCs w:val="31"/>
        </w:rPr>
        <w:pPrChange w:id="21" w:author="Roger Priebe" w:date="2017-12-06T11:18:00Z">
          <w:pPr>
            <w:spacing w:before="8" w:line="249" w:lineRule="auto"/>
            <w:ind w:left="2991" w:right="2970" w:hanging="2"/>
            <w:jc w:val="center"/>
          </w:pPr>
        </w:pPrChange>
      </w:pPr>
    </w:p>
    <w:p w14:paraId="02C7397E" w14:textId="77777777" w:rsidR="008B5F4A" w:rsidRDefault="008B5F4A" w:rsidP="000429E6">
      <w:pPr>
        <w:spacing w:before="5"/>
        <w:ind w:left="90"/>
        <w:rPr>
          <w:rFonts w:ascii="Arial" w:eastAsia="Arial" w:hAnsi="Arial" w:cs="Arial"/>
          <w:b/>
          <w:bCs/>
          <w:sz w:val="42"/>
          <w:szCs w:val="42"/>
        </w:rPr>
        <w:pPrChange w:id="22" w:author="Roger Priebe" w:date="2017-12-06T11:18:00Z">
          <w:pPr>
            <w:spacing w:before="5"/>
          </w:pPr>
        </w:pPrChange>
      </w:pPr>
    </w:p>
    <w:p w14:paraId="2FF54993" w14:textId="77777777" w:rsidR="008B5F4A" w:rsidRDefault="00D407D8">
      <w:pPr>
        <w:pStyle w:val="BodyText"/>
        <w:spacing w:before="2" w:line="274" w:lineRule="exact"/>
        <w:ind w:left="110" w:right="148" w:firstLine="0"/>
      </w:pPr>
      <w:r>
        <w:t>For this project, you will write a few functions that create and manipulate</w:t>
      </w:r>
      <w:r>
        <w:rPr>
          <w:spacing w:val="-8"/>
        </w:rPr>
        <w:t xml:space="preserve"> </w:t>
      </w:r>
      <w:r>
        <w:t>sorted arrays of integers.  This is an individual</w:t>
      </w:r>
      <w:r>
        <w:rPr>
          <w:spacing w:val="-4"/>
        </w:rPr>
        <w:t xml:space="preserve"> </w:t>
      </w:r>
      <w:r>
        <w:t>assignment.</w:t>
      </w:r>
    </w:p>
    <w:p w14:paraId="70146C16" w14:textId="77777777" w:rsidR="008B5F4A" w:rsidRDefault="008B5F4A">
      <w:pPr>
        <w:spacing w:before="3"/>
        <w:rPr>
          <w:rFonts w:ascii="Arial" w:eastAsia="Arial" w:hAnsi="Arial" w:cs="Arial"/>
          <w:sz w:val="24"/>
          <w:szCs w:val="24"/>
        </w:rPr>
      </w:pPr>
    </w:p>
    <w:p w14:paraId="5A83771C" w14:textId="5310871B" w:rsidR="008B5F4A" w:rsidRDefault="00D407D8">
      <w:pPr>
        <w:pStyle w:val="BodyText"/>
        <w:spacing w:line="232" w:lineRule="auto"/>
        <w:ind w:left="110" w:right="148" w:firstLine="0"/>
      </w:pPr>
      <w:r>
        <w:t xml:space="preserve">You will </w:t>
      </w:r>
      <w:del w:id="23" w:author="Vallath Nandakumar" w:date="2017-01-12T23:32:00Z">
        <w:r w:rsidDel="00490942">
          <w:delText xml:space="preserve">not </w:delText>
        </w:r>
      </w:del>
      <w:r>
        <w:t>be provided with a “test program”</w:t>
      </w:r>
      <w:ins w:id="24" w:author="Vallath Nandakumar" w:date="2017-01-12T23:32:00Z">
        <w:r w:rsidR="00490942">
          <w:t xml:space="preserve"> with a couple of simple test cases</w:t>
        </w:r>
      </w:ins>
      <w:del w:id="25" w:author="Roger Priebe" w:date="2017-12-06T11:36:00Z">
        <w:r w:rsidDel="008F5CEC">
          <w:delText>,</w:delText>
        </w:r>
      </w:del>
      <w:del w:id="26" w:author="Vallath Nandakumar" w:date="2017-01-12T23:32:00Z">
        <w:r w:rsidDel="00490942">
          <w:delText xml:space="preserve"> only a written specification</w:delText>
        </w:r>
      </w:del>
      <w:r>
        <w:t>.</w:t>
      </w:r>
      <w:r>
        <w:rPr>
          <w:spacing w:val="58"/>
        </w:rPr>
        <w:t xml:space="preserve"> </w:t>
      </w:r>
      <w:r>
        <w:t>Part</w:t>
      </w:r>
      <w:r>
        <w:rPr>
          <w:w w:val="99"/>
        </w:rPr>
        <w:t xml:space="preserve"> </w:t>
      </w:r>
      <w:r>
        <w:t>of this assignment is to reasonably interpret/understand the specification, 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 xml:space="preserve">as designing and </w:t>
      </w:r>
      <w:r>
        <w:rPr>
          <w:rFonts w:cs="Arial"/>
          <w:i/>
        </w:rPr>
        <w:t xml:space="preserve">validating </w:t>
      </w:r>
      <w:r>
        <w:t>a</w:t>
      </w:r>
      <w:r>
        <w:rPr>
          <w:spacing w:val="2"/>
        </w:rPr>
        <w:t xml:space="preserve"> </w:t>
      </w:r>
      <w:r>
        <w:t>solution.</w:t>
      </w:r>
    </w:p>
    <w:p w14:paraId="007D5567" w14:textId="77777777" w:rsidR="008B5F4A" w:rsidRDefault="008B5F4A">
      <w:pPr>
        <w:spacing w:before="11"/>
        <w:rPr>
          <w:rFonts w:ascii="Arial" w:eastAsia="Arial" w:hAnsi="Arial" w:cs="Arial"/>
          <w:sz w:val="23"/>
          <w:szCs w:val="23"/>
        </w:rPr>
      </w:pPr>
    </w:p>
    <w:p w14:paraId="6341F6EE" w14:textId="21472D5D" w:rsidR="008B5F4A" w:rsidRDefault="00D407D8">
      <w:pPr>
        <w:pStyle w:val="BodyText"/>
        <w:spacing w:line="260" w:lineRule="exact"/>
        <w:ind w:left="110" w:right="148" w:firstLine="0"/>
      </w:pPr>
      <w:r>
        <w:t>For this particular assignment, you may post ideas about testing to Piazza, in as</w:t>
      </w:r>
      <w:r>
        <w:rPr>
          <w:spacing w:val="-12"/>
        </w:rPr>
        <w:t xml:space="preserve"> </w:t>
      </w:r>
      <w:r>
        <w:t>much detail as you wish. Do not post test</w:t>
      </w:r>
      <w:ins w:id="27" w:author="Roger Priebe" w:date="2017-12-06T11:36:00Z">
        <w:r w:rsidR="008F5CEC">
          <w:t xml:space="preserve"> </w:t>
        </w:r>
      </w:ins>
      <w:r>
        <w:t>case code, and do not post solution</w:t>
      </w:r>
      <w:r>
        <w:rPr>
          <w:spacing w:val="-14"/>
        </w:rPr>
        <w:t xml:space="preserve"> </w:t>
      </w:r>
      <w:r>
        <w:t>code (except a line, perhaps, to ask about syntax, for example). Your test</w:t>
      </w:r>
      <w:ins w:id="28" w:author="Roger Priebe" w:date="2017-12-06T11:36:00Z">
        <w:r w:rsidR="008F5CEC">
          <w:t xml:space="preserve"> </w:t>
        </w:r>
      </w:ins>
      <w:r>
        <w:t>case</w:t>
      </w:r>
      <w:r>
        <w:rPr>
          <w:spacing w:val="-12"/>
        </w:rPr>
        <w:t xml:space="preserve"> </w:t>
      </w:r>
      <w:r>
        <w:t>ideas should not hint at the solution</w:t>
      </w:r>
      <w:r>
        <w:rPr>
          <w:spacing w:val="-6"/>
        </w:rPr>
        <w:t xml:space="preserve"> </w:t>
      </w:r>
      <w:r>
        <w:t>algorithm.</w:t>
      </w:r>
    </w:p>
    <w:p w14:paraId="74AAF03C" w14:textId="77777777" w:rsidR="008B5F4A" w:rsidRDefault="008B5F4A">
      <w:pPr>
        <w:spacing w:before="6"/>
        <w:rPr>
          <w:rFonts w:ascii="Arial" w:eastAsia="Arial" w:hAnsi="Arial" w:cs="Arial"/>
          <w:sz w:val="23"/>
          <w:szCs w:val="23"/>
        </w:rPr>
      </w:pPr>
    </w:p>
    <w:p w14:paraId="5CCF290D" w14:textId="77777777" w:rsidR="008B5F4A" w:rsidRDefault="00D407D8">
      <w:pPr>
        <w:pStyle w:val="Heading2"/>
        <w:spacing w:line="270" w:lineRule="exact"/>
        <w:ind w:right="148"/>
        <w:rPr>
          <w:rFonts w:cs="Arial"/>
          <w:b w:val="0"/>
          <w:bCs w:val="0"/>
        </w:rPr>
      </w:pPr>
      <w:r>
        <w:t>Instructions</w:t>
      </w:r>
      <w:r>
        <w:rPr>
          <w:b w:val="0"/>
        </w:rPr>
        <w:t>:</w:t>
      </w:r>
    </w:p>
    <w:p w14:paraId="1266D049" w14:textId="42A10062" w:rsidR="008B5F4A" w:rsidRPr="00D407D8" w:rsidRDefault="00D407D8">
      <w:pPr>
        <w:pStyle w:val="BodyText"/>
        <w:spacing w:before="7" w:line="225" w:lineRule="auto"/>
        <w:ind w:left="110" w:right="559" w:firstLine="0"/>
        <w:rPr>
          <w:color w:val="000000" w:themeColor="text1"/>
        </w:rPr>
      </w:pPr>
      <w:r>
        <w:t xml:space="preserve">Design, implement and validate a Java class called </w:t>
      </w:r>
      <w:proofErr w:type="spellStart"/>
      <w:r>
        <w:rPr>
          <w:i/>
        </w:rPr>
        <w:t>SortTools</w:t>
      </w:r>
      <w:proofErr w:type="spellEnd"/>
      <w:r>
        <w:rPr>
          <w:i/>
        </w:rPr>
        <w:t xml:space="preserve"> </w:t>
      </w:r>
      <w:r>
        <w:t>that has public static methods for each of the following functions.  You may not use</w:t>
      </w:r>
      <w:r>
        <w:rPr>
          <w:spacing w:val="13"/>
        </w:rPr>
        <w:t xml:space="preserve"> </w:t>
      </w:r>
      <w:r>
        <w:t xml:space="preserve">the static methods in </w:t>
      </w:r>
      <w:proofErr w:type="spellStart"/>
      <w:r>
        <w:t>java.util.Arrays</w:t>
      </w:r>
      <w:proofErr w:type="spellEnd"/>
      <w:r>
        <w:t xml:space="preserve"> or Java Collections in your solution</w:t>
      </w:r>
      <w:r w:rsidRPr="00D407D8">
        <w:rPr>
          <w:color w:val="000000" w:themeColor="text1"/>
        </w:rPr>
        <w:t>,</w:t>
      </w:r>
      <w:r w:rsidRPr="00D407D8">
        <w:rPr>
          <w:color w:val="000000" w:themeColor="text1"/>
          <w:spacing w:val="-14"/>
        </w:rPr>
        <w:t xml:space="preserve"> </w:t>
      </w:r>
      <w:r w:rsidRPr="00D407D8">
        <w:rPr>
          <w:color w:val="000000" w:themeColor="text1"/>
        </w:rPr>
        <w:t>except,</w:t>
      </w:r>
      <w:r w:rsidRPr="00D407D8">
        <w:rPr>
          <w:color w:val="000000" w:themeColor="text1"/>
          <w:w w:val="99"/>
        </w:rPr>
        <w:t xml:space="preserve"> </w:t>
      </w:r>
      <w:r w:rsidRPr="00D407D8">
        <w:rPr>
          <w:color w:val="000000" w:themeColor="text1"/>
        </w:rPr>
        <w:t xml:space="preserve">if you want, </w:t>
      </w:r>
      <w:proofErr w:type="spellStart"/>
      <w:r w:rsidRPr="00D407D8">
        <w:rPr>
          <w:color w:val="000000" w:themeColor="text1"/>
        </w:rPr>
        <w:t>Arrays.copyOf</w:t>
      </w:r>
      <w:proofErr w:type="spellEnd"/>
      <w:r w:rsidRPr="00D407D8">
        <w:rPr>
          <w:color w:val="000000" w:themeColor="text1"/>
        </w:rPr>
        <w:t xml:space="preserve"> and </w:t>
      </w:r>
      <w:proofErr w:type="spellStart"/>
      <w:r w:rsidRPr="00D407D8">
        <w:rPr>
          <w:color w:val="000000" w:themeColor="text1"/>
        </w:rPr>
        <w:t>Arrays.copyOfRange</w:t>
      </w:r>
      <w:proofErr w:type="spellEnd"/>
      <w:r w:rsidRPr="00D407D8">
        <w:rPr>
          <w:color w:val="000000" w:themeColor="text1"/>
        </w:rPr>
        <w:t>. (Both these</w:t>
      </w:r>
      <w:r w:rsidRPr="00D407D8">
        <w:rPr>
          <w:color w:val="000000" w:themeColor="text1"/>
          <w:spacing w:val="-8"/>
        </w:rPr>
        <w:t xml:space="preserve"> </w:t>
      </w:r>
      <w:r w:rsidRPr="00D407D8">
        <w:rPr>
          <w:color w:val="000000" w:themeColor="text1"/>
        </w:rPr>
        <w:t>copy methods are not essential for the</w:t>
      </w:r>
      <w:r w:rsidRPr="00D407D8">
        <w:rPr>
          <w:color w:val="000000" w:themeColor="text1"/>
          <w:spacing w:val="-7"/>
        </w:rPr>
        <w:t xml:space="preserve"> </w:t>
      </w:r>
      <w:r w:rsidRPr="00D407D8">
        <w:rPr>
          <w:color w:val="000000" w:themeColor="text1"/>
        </w:rPr>
        <w:t>solution.)</w:t>
      </w:r>
      <w:ins w:id="29" w:author="Vallath Nandakumar" w:date="2016-09-06T01:56:00Z">
        <w:r w:rsidR="002645EA">
          <w:rPr>
            <w:color w:val="000000" w:themeColor="text1"/>
          </w:rPr>
          <w:t xml:space="preserve">  In all the cases below, there will be no illegal inputs</w:t>
        </w:r>
        <w:del w:id="30" w:author="Roger Priebe" w:date="2017-12-06T11:37:00Z">
          <w:r w:rsidR="002645EA" w:rsidDel="00C01F6A">
            <w:rPr>
              <w:color w:val="000000" w:themeColor="text1"/>
            </w:rPr>
            <w:delText>, that don't make sense</w:delText>
          </w:r>
        </w:del>
      </w:ins>
      <w:ins w:id="31" w:author="Roger Priebe" w:date="2017-12-06T11:37:00Z">
        <w:r w:rsidR="00C01F6A">
          <w:rPr>
            <w:color w:val="000000" w:themeColor="text1"/>
          </w:rPr>
          <w:t xml:space="preserve"> (you can assume all the parameters that are passed to the methods are valid)</w:t>
        </w:r>
      </w:ins>
      <w:ins w:id="32" w:author="Vallath Nandakumar" w:date="2016-09-06T01:56:00Z">
        <w:r w:rsidR="002645EA">
          <w:rPr>
            <w:color w:val="000000" w:themeColor="text1"/>
          </w:rPr>
          <w:t xml:space="preserve">.  For example, </w:t>
        </w:r>
        <w:del w:id="33" w:author="Roger Priebe" w:date="2017-12-06T11:38:00Z">
          <w:r w:rsidR="002645EA" w:rsidDel="00C01F6A">
            <w:rPr>
              <w:color w:val="000000" w:themeColor="text1"/>
            </w:rPr>
            <w:delText>negative n</w:delText>
          </w:r>
        </w:del>
      </w:ins>
      <w:ins w:id="34" w:author="Roger Priebe" w:date="2017-12-06T11:38:00Z">
        <w:r w:rsidR="00C01F6A">
          <w:rPr>
            <w:color w:val="000000" w:themeColor="text1"/>
          </w:rPr>
          <w:t>n will be &gt;= 0 and</w:t>
        </w:r>
      </w:ins>
      <w:ins w:id="35" w:author="Vallath Nandakumar" w:date="2016-09-06T01:56:00Z">
        <w:del w:id="36" w:author="Roger Priebe" w:date="2017-12-06T11:39:00Z">
          <w:r w:rsidR="002645EA" w:rsidDel="00C01F6A">
            <w:rPr>
              <w:color w:val="000000" w:themeColor="text1"/>
            </w:rPr>
            <w:delText xml:space="preserve">, or </w:delText>
          </w:r>
        </w:del>
      </w:ins>
      <w:ins w:id="37" w:author="Roger Priebe" w:date="2017-12-06T11:39:00Z">
        <w:r w:rsidR="00C01F6A">
          <w:rPr>
            <w:color w:val="000000" w:themeColor="text1"/>
          </w:rPr>
          <w:t xml:space="preserve"> </w:t>
        </w:r>
      </w:ins>
      <w:ins w:id="38" w:author="Vallath Nandakumar" w:date="2016-09-06T01:56:00Z">
        <w:r w:rsidR="002645EA">
          <w:rPr>
            <w:color w:val="000000" w:themeColor="text1"/>
          </w:rPr>
          <w:t xml:space="preserve">n </w:t>
        </w:r>
      </w:ins>
      <w:ins w:id="39" w:author="Roger Priebe" w:date="2017-12-06T11:39:00Z">
        <w:r w:rsidR="00C01F6A">
          <w:rPr>
            <w:color w:val="000000" w:themeColor="text1"/>
          </w:rPr>
          <w:t>&lt;=</w:t>
        </w:r>
      </w:ins>
      <w:ins w:id="40" w:author="Vallath Nandakumar" w:date="2016-09-06T01:56:00Z">
        <w:del w:id="41" w:author="Roger Priebe" w:date="2017-12-06T11:39:00Z">
          <w:r w:rsidR="002645EA" w:rsidDel="00C01F6A">
            <w:rPr>
              <w:color w:val="000000" w:themeColor="text1"/>
            </w:rPr>
            <w:delText>&gt;</w:delText>
          </w:r>
        </w:del>
        <w:r w:rsidR="002645EA">
          <w:rPr>
            <w:color w:val="000000" w:themeColor="text1"/>
          </w:rPr>
          <w:t xml:space="preserve"> </w:t>
        </w:r>
        <w:del w:id="42" w:author="Roger Priebe" w:date="2017-12-06T11:17:00Z">
          <w:r w:rsidR="002645EA" w:rsidDel="00B819E2">
            <w:rPr>
              <w:color w:val="000000" w:themeColor="text1"/>
            </w:rPr>
            <w:delText>x</w:delText>
          </w:r>
        </w:del>
      </w:ins>
      <w:proofErr w:type="spellStart"/>
      <w:ins w:id="43" w:author="Roger Priebe" w:date="2017-12-06T11:17:00Z">
        <w:r w:rsidR="00B819E2">
          <w:rPr>
            <w:color w:val="000000" w:themeColor="text1"/>
          </w:rPr>
          <w:t>nums</w:t>
        </w:r>
      </w:ins>
      <w:ins w:id="44" w:author="Vallath Nandakumar" w:date="2016-09-06T01:56:00Z">
        <w:r w:rsidR="002645EA">
          <w:rPr>
            <w:color w:val="000000" w:themeColor="text1"/>
          </w:rPr>
          <w:t>.length</w:t>
        </w:r>
        <w:proofErr w:type="spellEnd"/>
        <w:r w:rsidR="002645EA">
          <w:rPr>
            <w:color w:val="000000" w:themeColor="text1"/>
          </w:rPr>
          <w:t>.</w:t>
        </w:r>
      </w:ins>
    </w:p>
    <w:p w14:paraId="0D513DF7" w14:textId="77777777" w:rsidR="008B5F4A" w:rsidRDefault="008B5F4A">
      <w:pPr>
        <w:spacing w:before="11"/>
        <w:rPr>
          <w:rFonts w:ascii="Arial" w:eastAsia="Arial" w:hAnsi="Arial" w:cs="Arial"/>
          <w:sz w:val="23"/>
          <w:szCs w:val="23"/>
        </w:rPr>
      </w:pPr>
    </w:p>
    <w:p w14:paraId="7A6D3AFB" w14:textId="77777777" w:rsidR="00113B0B" w:rsidRPr="00113B0B" w:rsidRDefault="00D407D8" w:rsidP="00113B0B">
      <w:pPr>
        <w:pStyle w:val="ListParagraph"/>
        <w:numPr>
          <w:ilvl w:val="0"/>
          <w:numId w:val="2"/>
        </w:numPr>
        <w:tabs>
          <w:tab w:val="left" w:pos="1178"/>
        </w:tabs>
        <w:spacing w:line="223" w:lineRule="auto"/>
        <w:ind w:right="175" w:hanging="374"/>
        <w:rPr>
          <w:ins w:id="45" w:author="Roger Priebe" w:date="2017-12-06T11:49:00Z"/>
          <w:rFonts w:ascii="Arial" w:eastAsia="Arial" w:hAnsi="Arial" w:cs="Arial"/>
          <w:sz w:val="24"/>
          <w:szCs w:val="24"/>
          <w:rPrChange w:id="46" w:author="Roger Priebe" w:date="2017-12-06T11:50:00Z">
            <w:rPr>
              <w:ins w:id="47" w:author="Roger Priebe" w:date="2017-12-06T11:49:00Z"/>
              <w:rFonts w:ascii="Courier New" w:eastAsia="Arial" w:hAnsi="Courier New" w:cs="Courier New"/>
              <w:sz w:val="24"/>
              <w:szCs w:val="24"/>
            </w:rPr>
          </w:rPrChange>
        </w:rPr>
        <w:pPrChange w:id="48" w:author="Roger Priebe" w:date="2017-12-06T11:49:00Z">
          <w:pPr>
            <w:pStyle w:val="ListParagraph"/>
            <w:numPr>
              <w:numId w:val="2"/>
            </w:numPr>
            <w:tabs>
              <w:tab w:val="left" w:pos="1178"/>
            </w:tabs>
            <w:spacing w:line="223" w:lineRule="auto"/>
            <w:ind w:left="1190" w:right="175" w:hanging="374"/>
          </w:pPr>
        </w:pPrChange>
      </w:pPr>
      <w:proofErr w:type="spellStart"/>
      <w:r w:rsidRPr="00113B0B">
        <w:rPr>
          <w:rFonts w:ascii="Courier New" w:eastAsia="Arial" w:hAnsi="Courier New" w:cs="Courier New"/>
          <w:b/>
          <w:bCs/>
          <w:sz w:val="24"/>
          <w:szCs w:val="24"/>
          <w:rPrChange w:id="49" w:author="Roger Priebe" w:date="2017-12-06T11:48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>boolean</w:t>
      </w:r>
      <w:proofErr w:type="spellEnd"/>
      <w:r w:rsidRPr="00113B0B">
        <w:rPr>
          <w:rFonts w:ascii="Courier New" w:eastAsia="Arial" w:hAnsi="Courier New" w:cs="Courier New"/>
          <w:b/>
          <w:bCs/>
          <w:sz w:val="24"/>
          <w:szCs w:val="24"/>
          <w:rPrChange w:id="50" w:author="Roger Priebe" w:date="2017-12-06T11:48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51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isSorted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52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(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53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54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[] </w:t>
      </w:r>
      <w:proofErr w:type="spellStart"/>
      <w:ins w:id="55" w:author="Roger Priebe" w:date="2017-12-06T11:12:00Z">
        <w:r w:rsidR="00A27C32" w:rsidRPr="00113B0B">
          <w:rPr>
            <w:rFonts w:ascii="Courier New" w:eastAsia="Arial" w:hAnsi="Courier New" w:cs="Courier New"/>
            <w:sz w:val="24"/>
            <w:szCs w:val="24"/>
            <w:rPrChange w:id="56" w:author="Roger Priebe" w:date="2017-12-06T11:48:00Z">
              <w:rPr>
                <w:rFonts w:ascii="Arial" w:eastAsia="Arial" w:hAnsi="Arial" w:cs="Arial"/>
                <w:sz w:val="24"/>
                <w:szCs w:val="24"/>
              </w:rPr>
            </w:rPrChange>
          </w:rPr>
          <w:t>nums</w:t>
        </w:r>
      </w:ins>
      <w:proofErr w:type="spellEnd"/>
      <w:del w:id="57" w:author="Roger Priebe" w:date="2017-12-06T11:12:00Z">
        <w:r w:rsidRPr="00113B0B" w:rsidDel="00A27C32">
          <w:rPr>
            <w:rFonts w:ascii="Courier New" w:eastAsia="Arial" w:hAnsi="Courier New" w:cs="Courier New"/>
            <w:sz w:val="24"/>
            <w:szCs w:val="24"/>
            <w:rPrChange w:id="58" w:author="Roger Priebe" w:date="2017-12-06T11:48:00Z">
              <w:rPr>
                <w:rFonts w:ascii="Arial" w:eastAsia="Arial" w:hAnsi="Arial" w:cs="Arial"/>
                <w:sz w:val="24"/>
                <w:szCs w:val="24"/>
              </w:rPr>
            </w:rPrChange>
          </w:rPr>
          <w:delText>x</w:delText>
        </w:r>
      </w:del>
      <w:r w:rsidRPr="00113B0B">
        <w:rPr>
          <w:rFonts w:ascii="Courier New" w:eastAsia="Arial" w:hAnsi="Courier New" w:cs="Courier New"/>
          <w:sz w:val="24"/>
          <w:szCs w:val="24"/>
          <w:rPrChange w:id="59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,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60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61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 n)</w:t>
      </w:r>
    </w:p>
    <w:p w14:paraId="1AD718B0" w14:textId="77777777" w:rsidR="00113B0B" w:rsidRDefault="00113B0B" w:rsidP="00113B0B">
      <w:pPr>
        <w:pStyle w:val="ListParagraph"/>
        <w:tabs>
          <w:tab w:val="left" w:pos="1178"/>
        </w:tabs>
        <w:spacing w:line="223" w:lineRule="auto"/>
        <w:ind w:left="1190" w:right="175"/>
        <w:rPr>
          <w:ins w:id="62" w:author="Roger Priebe" w:date="2017-12-06T11:50:00Z"/>
          <w:rFonts w:ascii="Arial" w:eastAsia="Arial" w:hAnsi="Arial" w:cs="Arial"/>
          <w:sz w:val="24"/>
          <w:szCs w:val="24"/>
        </w:rPr>
        <w:pPrChange w:id="63" w:author="Roger Priebe" w:date="2017-12-06T11:50:00Z">
          <w:pPr>
            <w:pStyle w:val="ListParagraph"/>
            <w:numPr>
              <w:numId w:val="2"/>
            </w:numPr>
            <w:tabs>
              <w:tab w:val="left" w:pos="1178"/>
            </w:tabs>
            <w:spacing w:line="223" w:lineRule="auto"/>
            <w:ind w:left="1190" w:right="175" w:hanging="374"/>
          </w:pPr>
        </w:pPrChange>
      </w:pPr>
    </w:p>
    <w:p w14:paraId="00C2DE1D" w14:textId="2F27899D" w:rsidR="008B5F4A" w:rsidRPr="00113B0B" w:rsidRDefault="00113B0B" w:rsidP="00113B0B">
      <w:pPr>
        <w:tabs>
          <w:tab w:val="left" w:pos="1178"/>
        </w:tabs>
        <w:spacing w:line="223" w:lineRule="auto"/>
        <w:ind w:left="816" w:right="175"/>
        <w:rPr>
          <w:rFonts w:ascii="Arial" w:eastAsia="Arial" w:hAnsi="Arial" w:cs="Arial"/>
          <w:sz w:val="24"/>
          <w:szCs w:val="24"/>
          <w:rPrChange w:id="64" w:author="Roger Priebe" w:date="2017-12-06T11:50:00Z">
            <w:rPr/>
          </w:rPrChange>
        </w:rPr>
        <w:pPrChange w:id="65" w:author="Roger Priebe" w:date="2017-12-06T11:50:00Z">
          <w:pPr>
            <w:pStyle w:val="ListParagraph"/>
            <w:numPr>
              <w:numId w:val="2"/>
            </w:numPr>
            <w:tabs>
              <w:tab w:val="left" w:pos="1178"/>
            </w:tabs>
            <w:spacing w:line="223" w:lineRule="auto"/>
            <w:ind w:left="1190" w:right="175" w:hanging="374"/>
          </w:pPr>
        </w:pPrChange>
      </w:pPr>
      <w:ins w:id="66" w:author="Roger Priebe" w:date="2017-12-06T11:49:00Z">
        <w:r w:rsidRPr="00113B0B">
          <w:rPr>
            <w:rFonts w:ascii="Arial" w:eastAsia="Arial" w:hAnsi="Arial" w:cs="Arial"/>
            <w:sz w:val="24"/>
            <w:szCs w:val="24"/>
            <w:rPrChange w:id="67" w:author="Roger Priebe" w:date="2017-12-06T11:50:00Z">
              <w:rPr>
                <w:rFonts w:ascii="Courier New" w:eastAsia="Arial" w:hAnsi="Courier New" w:cs="Courier New"/>
                <w:sz w:val="24"/>
                <w:szCs w:val="24"/>
              </w:rPr>
            </w:rPrChange>
          </w:rPr>
          <w:t>R</w:t>
        </w:r>
      </w:ins>
      <w:del w:id="68" w:author="Roger Priebe" w:date="2017-12-06T11:49:00Z">
        <w:r w:rsidR="00D407D8" w:rsidRPr="00113B0B" w:rsidDel="00113B0B">
          <w:rPr>
            <w:rFonts w:ascii="Arial" w:eastAsia="Arial" w:hAnsi="Arial" w:cs="Arial"/>
            <w:sz w:val="24"/>
            <w:szCs w:val="24"/>
            <w:rPrChange w:id="69" w:author="Roger Priebe" w:date="2017-12-06T11:50:00Z">
              <w:rPr/>
            </w:rPrChange>
          </w:rPr>
          <w:delText xml:space="preserve"> – r</w:delText>
        </w:r>
      </w:del>
      <w:r w:rsidR="00D407D8" w:rsidRPr="00113B0B">
        <w:rPr>
          <w:rFonts w:ascii="Arial" w:eastAsia="Arial" w:hAnsi="Arial" w:cs="Arial"/>
          <w:sz w:val="24"/>
          <w:szCs w:val="24"/>
          <w:rPrChange w:id="70" w:author="Roger Priebe" w:date="2017-12-06T11:50:00Z">
            <w:rPr/>
          </w:rPrChange>
        </w:rPr>
        <w:t xml:space="preserve">eturns </w:t>
      </w:r>
      <w:r w:rsidR="00D407D8" w:rsidRPr="00113B0B">
        <w:rPr>
          <w:rFonts w:ascii="Arial" w:eastAsia="Arial" w:hAnsi="Arial" w:cs="Arial"/>
          <w:b/>
          <w:bCs/>
          <w:sz w:val="24"/>
          <w:szCs w:val="24"/>
          <w:rPrChange w:id="71" w:author="Roger Priebe" w:date="2017-12-06T11:50:00Z">
            <w:rPr>
              <w:b/>
              <w:bCs/>
            </w:rPr>
          </w:rPrChange>
        </w:rPr>
        <w:t xml:space="preserve">true </w:t>
      </w:r>
      <w:r w:rsidR="00D407D8" w:rsidRPr="00113B0B">
        <w:rPr>
          <w:rFonts w:ascii="Arial" w:eastAsia="Arial" w:hAnsi="Arial" w:cs="Arial"/>
          <w:sz w:val="24"/>
          <w:szCs w:val="24"/>
          <w:rPrChange w:id="72" w:author="Roger Priebe" w:date="2017-12-06T11:50:00Z">
            <w:rPr/>
          </w:rPrChange>
        </w:rPr>
        <w:t xml:space="preserve">if the first </w:t>
      </w:r>
      <w:r w:rsidR="00D407D8" w:rsidRPr="00113B0B">
        <w:rPr>
          <w:rFonts w:ascii="Arial" w:eastAsia="Arial" w:hAnsi="Arial" w:cs="Arial"/>
          <w:i/>
          <w:sz w:val="24"/>
          <w:szCs w:val="24"/>
          <w:rPrChange w:id="73" w:author="Roger Priebe" w:date="2017-12-06T11:50:00Z">
            <w:rPr>
              <w:i/>
            </w:rPr>
          </w:rPrChange>
        </w:rPr>
        <w:t xml:space="preserve">n </w:t>
      </w:r>
      <w:r w:rsidR="00D407D8" w:rsidRPr="00113B0B">
        <w:rPr>
          <w:rFonts w:ascii="Arial" w:eastAsia="Arial" w:hAnsi="Arial" w:cs="Arial"/>
          <w:sz w:val="24"/>
          <w:szCs w:val="24"/>
          <w:rPrChange w:id="74" w:author="Roger Priebe" w:date="2017-12-06T11:50:00Z">
            <w:rPr/>
          </w:rPrChange>
        </w:rPr>
        <w:t>elements of</w:t>
      </w:r>
      <w:r w:rsidR="00D407D8" w:rsidRPr="00113B0B">
        <w:rPr>
          <w:rFonts w:ascii="Arial" w:eastAsia="Arial" w:hAnsi="Arial" w:cs="Arial"/>
          <w:spacing w:val="-5"/>
          <w:sz w:val="24"/>
          <w:szCs w:val="24"/>
          <w:rPrChange w:id="75" w:author="Roger Priebe" w:date="2017-12-06T11:50:00Z">
            <w:rPr>
              <w:spacing w:val="-5"/>
            </w:rPr>
          </w:rPrChange>
        </w:rPr>
        <w:t xml:space="preserve"> </w:t>
      </w:r>
      <w:proofErr w:type="spellStart"/>
      <w:ins w:id="76" w:author="Roger Priebe" w:date="2017-12-06T11:13:00Z">
        <w:r w:rsidR="00A27C32" w:rsidRPr="00113B0B">
          <w:rPr>
            <w:rFonts w:ascii="Arial" w:eastAsia="Arial" w:hAnsi="Arial" w:cs="Arial"/>
            <w:i/>
            <w:sz w:val="24"/>
            <w:szCs w:val="24"/>
            <w:rPrChange w:id="77" w:author="Roger Priebe" w:date="2017-12-06T11:50:00Z">
              <w:rPr>
                <w:i/>
              </w:rPr>
            </w:rPrChange>
          </w:rPr>
          <w:t>nums</w:t>
        </w:r>
      </w:ins>
      <w:proofErr w:type="spellEnd"/>
      <w:del w:id="78" w:author="Roger Priebe" w:date="2017-12-06T11:13:00Z">
        <w:r w:rsidR="00D407D8" w:rsidRPr="00113B0B" w:rsidDel="00A27C32">
          <w:rPr>
            <w:rFonts w:ascii="Arial" w:eastAsia="Arial" w:hAnsi="Arial" w:cs="Arial"/>
            <w:i/>
            <w:sz w:val="24"/>
            <w:szCs w:val="24"/>
            <w:rPrChange w:id="79" w:author="Roger Priebe" w:date="2017-12-06T11:50:00Z">
              <w:rPr>
                <w:i/>
              </w:rPr>
            </w:rPrChange>
          </w:rPr>
          <w:delText>x</w:delText>
        </w:r>
      </w:del>
      <w:r w:rsidR="00D407D8" w:rsidRPr="00113B0B">
        <w:rPr>
          <w:rFonts w:ascii="Arial" w:eastAsia="Arial" w:hAnsi="Arial" w:cs="Arial"/>
          <w:i/>
          <w:sz w:val="24"/>
          <w:szCs w:val="24"/>
          <w:rPrChange w:id="80" w:author="Roger Priebe" w:date="2017-12-06T11:50:00Z">
            <w:rPr>
              <w:i/>
            </w:rPr>
          </w:rPrChange>
        </w:rPr>
        <w:t xml:space="preserve"> </w:t>
      </w:r>
      <w:r w:rsidR="00D407D8" w:rsidRPr="00113B0B">
        <w:rPr>
          <w:rFonts w:ascii="Arial" w:eastAsia="Arial" w:hAnsi="Arial" w:cs="Arial"/>
          <w:sz w:val="24"/>
          <w:szCs w:val="24"/>
          <w:rPrChange w:id="81" w:author="Roger Priebe" w:date="2017-12-06T11:50:00Z">
            <w:rPr/>
          </w:rPrChange>
        </w:rPr>
        <w:t xml:space="preserve">are sorted in non-decreasing order, returns </w:t>
      </w:r>
      <w:r w:rsidR="00D407D8" w:rsidRPr="00113B0B">
        <w:rPr>
          <w:rFonts w:ascii="Arial" w:eastAsia="Arial" w:hAnsi="Arial" w:cs="Arial"/>
          <w:b/>
          <w:bCs/>
          <w:sz w:val="24"/>
          <w:szCs w:val="24"/>
          <w:rPrChange w:id="82" w:author="Roger Priebe" w:date="2017-12-06T11:50:00Z">
            <w:rPr>
              <w:b/>
              <w:bCs/>
            </w:rPr>
          </w:rPrChange>
        </w:rPr>
        <w:t xml:space="preserve">false </w:t>
      </w:r>
      <w:r w:rsidR="00D407D8" w:rsidRPr="00113B0B">
        <w:rPr>
          <w:rFonts w:ascii="Arial" w:eastAsia="Arial" w:hAnsi="Arial" w:cs="Arial"/>
          <w:sz w:val="24"/>
          <w:szCs w:val="24"/>
          <w:rPrChange w:id="83" w:author="Roger Priebe" w:date="2017-12-06T11:50:00Z">
            <w:rPr/>
          </w:rPrChange>
        </w:rPr>
        <w:t>otherwise.</w:t>
      </w:r>
      <w:r w:rsidR="00D407D8" w:rsidRPr="00113B0B">
        <w:rPr>
          <w:rFonts w:ascii="Arial" w:eastAsia="Arial" w:hAnsi="Arial" w:cs="Arial"/>
          <w:spacing w:val="-5"/>
          <w:sz w:val="24"/>
          <w:szCs w:val="24"/>
          <w:rPrChange w:id="84" w:author="Roger Priebe" w:date="2017-12-06T11:50:00Z">
            <w:rPr>
              <w:spacing w:val="-5"/>
            </w:rPr>
          </w:rPrChange>
        </w:rPr>
        <w:t xml:space="preserve"> </w:t>
      </w:r>
      <w:r w:rsidR="00D407D8" w:rsidRPr="00113B0B">
        <w:rPr>
          <w:rFonts w:ascii="Arial" w:eastAsia="Arial" w:hAnsi="Arial" w:cs="Arial"/>
          <w:sz w:val="24"/>
          <w:szCs w:val="24"/>
          <w:rPrChange w:id="85" w:author="Roger Priebe" w:date="2017-12-06T11:50:00Z">
            <w:rPr/>
          </w:rPrChange>
        </w:rPr>
        <w:t xml:space="preserve">The contents of </w:t>
      </w:r>
      <w:del w:id="86" w:author="Roger Priebe" w:date="2017-12-06T11:13:00Z">
        <w:r w:rsidR="00D407D8" w:rsidRPr="00113B0B" w:rsidDel="00A27C32">
          <w:rPr>
            <w:rFonts w:ascii="Arial" w:eastAsia="Arial" w:hAnsi="Arial" w:cs="Arial"/>
            <w:i/>
            <w:sz w:val="24"/>
            <w:szCs w:val="24"/>
            <w:rPrChange w:id="87" w:author="Roger Priebe" w:date="2017-12-06T11:50:00Z">
              <w:rPr>
                <w:i/>
              </w:rPr>
            </w:rPrChange>
          </w:rPr>
          <w:delText>x</w:delText>
        </w:r>
      </w:del>
      <w:proofErr w:type="spellStart"/>
      <w:ins w:id="88" w:author="Roger Priebe" w:date="2017-12-06T11:13:00Z">
        <w:r w:rsidR="00A27C32" w:rsidRPr="00113B0B">
          <w:rPr>
            <w:rFonts w:ascii="Arial" w:eastAsia="Arial" w:hAnsi="Arial" w:cs="Arial"/>
            <w:i/>
            <w:sz w:val="24"/>
            <w:szCs w:val="24"/>
            <w:rPrChange w:id="89" w:author="Roger Priebe" w:date="2017-12-06T11:50:00Z">
              <w:rPr>
                <w:i/>
              </w:rPr>
            </w:rPrChange>
          </w:rPr>
          <w:t>nums</w:t>
        </w:r>
      </w:ins>
      <w:proofErr w:type="spellEnd"/>
      <w:r w:rsidR="00D407D8" w:rsidRPr="00113B0B">
        <w:rPr>
          <w:rFonts w:ascii="Arial" w:eastAsia="Arial" w:hAnsi="Arial" w:cs="Arial"/>
          <w:i/>
          <w:sz w:val="24"/>
          <w:szCs w:val="24"/>
          <w:rPrChange w:id="90" w:author="Roger Priebe" w:date="2017-12-06T11:50:00Z">
            <w:rPr>
              <w:i/>
            </w:rPr>
          </w:rPrChange>
        </w:rPr>
        <w:t xml:space="preserve"> </w:t>
      </w:r>
      <w:r w:rsidR="00D407D8" w:rsidRPr="00113B0B">
        <w:rPr>
          <w:rFonts w:ascii="Arial" w:eastAsia="Arial" w:hAnsi="Arial" w:cs="Arial"/>
          <w:sz w:val="24"/>
          <w:szCs w:val="24"/>
          <w:rPrChange w:id="91" w:author="Roger Priebe" w:date="2017-12-06T11:50:00Z">
            <w:rPr/>
          </w:rPrChange>
        </w:rPr>
        <w:t>are not modified by this</w:t>
      </w:r>
      <w:r w:rsidR="00D407D8" w:rsidRPr="00113B0B">
        <w:rPr>
          <w:rFonts w:ascii="Arial" w:eastAsia="Arial" w:hAnsi="Arial" w:cs="Arial"/>
          <w:spacing w:val="-10"/>
          <w:sz w:val="24"/>
          <w:szCs w:val="24"/>
          <w:rPrChange w:id="92" w:author="Roger Priebe" w:date="2017-12-06T11:50:00Z">
            <w:rPr>
              <w:spacing w:val="-10"/>
            </w:rPr>
          </w:rPrChange>
        </w:rPr>
        <w:t xml:space="preserve"> </w:t>
      </w:r>
      <w:r w:rsidR="00D407D8" w:rsidRPr="00113B0B">
        <w:rPr>
          <w:rFonts w:ascii="Arial" w:eastAsia="Arial" w:hAnsi="Arial" w:cs="Arial"/>
          <w:sz w:val="24"/>
          <w:szCs w:val="24"/>
          <w:rPrChange w:id="93" w:author="Roger Priebe" w:date="2017-12-06T11:50:00Z">
            <w:rPr/>
          </w:rPrChange>
        </w:rPr>
        <w:t>function.</w:t>
      </w:r>
    </w:p>
    <w:p w14:paraId="4ECFA68C" w14:textId="5FC1BF61" w:rsidR="008B5F4A" w:rsidRPr="00E610F5" w:rsidRDefault="00D407D8">
      <w:pPr>
        <w:pStyle w:val="ListParagraph"/>
        <w:numPr>
          <w:ilvl w:val="1"/>
          <w:numId w:val="2"/>
        </w:numPr>
        <w:tabs>
          <w:tab w:val="left" w:pos="1911"/>
        </w:tabs>
        <w:spacing w:line="289" w:lineRule="exact"/>
        <w:ind w:right="148" w:hanging="360"/>
        <w:rPr>
          <w:ins w:id="94" w:author="Vallath Nandakumar" w:date="2016-09-05T12:45:00Z"/>
          <w:rFonts w:ascii="Arial" w:eastAsia="Arial" w:hAnsi="Arial" w:cs="Arial"/>
          <w:sz w:val="24"/>
          <w:szCs w:val="24"/>
          <w:rPrChange w:id="95" w:author="Vallath Nandakumar" w:date="2016-09-05T12:46:00Z">
            <w:rPr>
              <w:ins w:id="96" w:author="Vallath Nandakumar" w:date="2016-09-05T12:45:00Z"/>
              <w:rFonts w:ascii="Arial"/>
              <w:sz w:val="24"/>
            </w:rPr>
          </w:rPrChange>
        </w:rPr>
      </w:pPr>
      <w:r>
        <w:rPr>
          <w:rFonts w:ascii="Arial"/>
          <w:sz w:val="24"/>
        </w:rPr>
        <w:t>The worst case time complexity of this function should be</w:t>
      </w:r>
      <w:r>
        <w:rPr>
          <w:rFonts w:ascii="Arial"/>
          <w:spacing w:val="-6"/>
          <w:sz w:val="24"/>
        </w:rPr>
        <w:t xml:space="preserve"> </w:t>
      </w:r>
      <w:proofErr w:type="gramStart"/>
      <w:r>
        <w:rPr>
          <w:rFonts w:ascii="Arial"/>
          <w:sz w:val="24"/>
        </w:rPr>
        <w:t>O(</w:t>
      </w:r>
      <w:proofErr w:type="gramEnd"/>
      <w:r>
        <w:rPr>
          <w:rFonts w:ascii="Arial"/>
          <w:sz w:val="24"/>
        </w:rPr>
        <w:t>n)</w:t>
      </w:r>
      <w:ins w:id="97" w:author="Vallath Nandakumar" w:date="2016-09-05T12:45:00Z">
        <w:r w:rsidR="00E610F5">
          <w:rPr>
            <w:rFonts w:ascii="Arial"/>
            <w:sz w:val="24"/>
          </w:rPr>
          <w:t>.</w:t>
        </w:r>
      </w:ins>
    </w:p>
    <w:p w14:paraId="12AF078F" w14:textId="0263EB32" w:rsidR="00E610F5" w:rsidRPr="00E610F5" w:rsidRDefault="00E610F5">
      <w:pPr>
        <w:pStyle w:val="ListParagraph"/>
        <w:numPr>
          <w:ilvl w:val="1"/>
          <w:numId w:val="2"/>
        </w:numPr>
        <w:tabs>
          <w:tab w:val="left" w:pos="1911"/>
        </w:tabs>
        <w:spacing w:line="289" w:lineRule="exact"/>
        <w:ind w:right="148" w:hanging="360"/>
        <w:rPr>
          <w:ins w:id="98" w:author="Vallath Nandakumar" w:date="2016-09-05T12:46:00Z"/>
          <w:rFonts w:ascii="Arial" w:eastAsia="Arial" w:hAnsi="Arial" w:cs="Arial"/>
          <w:sz w:val="24"/>
          <w:szCs w:val="24"/>
          <w:rPrChange w:id="99" w:author="Vallath Nandakumar" w:date="2016-09-05T12:46:00Z">
            <w:rPr>
              <w:ins w:id="100" w:author="Vallath Nandakumar" w:date="2016-09-05T12:46:00Z"/>
              <w:rFonts w:ascii="Arial"/>
              <w:sz w:val="24"/>
            </w:rPr>
          </w:rPrChange>
        </w:rPr>
      </w:pPr>
      <w:ins w:id="101" w:author="Vallath Nandakumar" w:date="2016-09-05T12:47:00Z">
        <w:r>
          <w:rPr>
            <w:rFonts w:ascii="Arial"/>
            <w:b/>
            <w:sz w:val="24"/>
          </w:rPr>
          <w:t>Precondition</w:t>
        </w:r>
      </w:ins>
      <w:ins w:id="102" w:author="Vallath Nandakumar" w:date="2016-09-05T12:46:00Z">
        <w:r>
          <w:rPr>
            <w:rFonts w:ascii="Arial"/>
            <w:sz w:val="24"/>
          </w:rPr>
          <w:t xml:space="preserve">: n &lt;= </w:t>
        </w:r>
        <w:del w:id="103" w:author="Roger Priebe" w:date="2017-12-06T11:13:00Z">
          <w:r w:rsidDel="00A27C32">
            <w:rPr>
              <w:rFonts w:ascii="Arial"/>
              <w:sz w:val="24"/>
            </w:rPr>
            <w:delText>x</w:delText>
          </w:r>
        </w:del>
      </w:ins>
      <w:proofErr w:type="spellStart"/>
      <w:ins w:id="104" w:author="Roger Priebe" w:date="2017-12-06T11:13:00Z">
        <w:r w:rsidR="00A27C32">
          <w:rPr>
            <w:rFonts w:ascii="Arial"/>
            <w:sz w:val="24"/>
          </w:rPr>
          <w:t>nums</w:t>
        </w:r>
      </w:ins>
      <w:ins w:id="105" w:author="Vallath Nandakumar" w:date="2016-09-05T12:46:00Z">
        <w:r>
          <w:rPr>
            <w:rFonts w:ascii="Arial"/>
            <w:sz w:val="24"/>
          </w:rPr>
          <w:t>.length</w:t>
        </w:r>
      </w:ins>
      <w:proofErr w:type="spellEnd"/>
      <w:ins w:id="106" w:author="Vallath Nandakumar" w:date="2016-09-05T12:49:00Z">
        <w:r>
          <w:rPr>
            <w:rFonts w:ascii="Arial"/>
            <w:sz w:val="24"/>
          </w:rPr>
          <w:t>, n &gt;= 0.</w:t>
        </w:r>
      </w:ins>
    </w:p>
    <w:p w14:paraId="26D7E28D" w14:textId="558C697D" w:rsidR="00E610F5" w:rsidRPr="00E610F5" w:rsidRDefault="00E610F5">
      <w:pPr>
        <w:pStyle w:val="ListParagraph"/>
        <w:numPr>
          <w:ilvl w:val="1"/>
          <w:numId w:val="2"/>
        </w:numPr>
        <w:tabs>
          <w:tab w:val="left" w:pos="1911"/>
        </w:tabs>
        <w:spacing w:line="289" w:lineRule="exact"/>
        <w:ind w:right="148" w:hanging="360"/>
        <w:rPr>
          <w:ins w:id="107" w:author="Vallath Nandakumar" w:date="2016-09-05T12:47:00Z"/>
          <w:rFonts w:ascii="Arial" w:eastAsia="Arial" w:hAnsi="Arial" w:cs="Arial"/>
          <w:sz w:val="24"/>
          <w:szCs w:val="24"/>
          <w:rPrChange w:id="108" w:author="Vallath Nandakumar" w:date="2016-09-05T12:47:00Z">
            <w:rPr>
              <w:ins w:id="109" w:author="Vallath Nandakumar" w:date="2016-09-05T12:47:00Z"/>
              <w:rFonts w:ascii="Arial"/>
              <w:sz w:val="24"/>
            </w:rPr>
          </w:rPrChange>
        </w:rPr>
      </w:pPr>
      <w:ins w:id="110" w:author="Vallath Nandakumar" w:date="2016-09-05T12:46:00Z">
        <w:r>
          <w:rPr>
            <w:rFonts w:ascii="Arial"/>
            <w:sz w:val="24"/>
          </w:rPr>
          <w:t xml:space="preserve">If </w:t>
        </w:r>
        <w:del w:id="111" w:author="Roger Priebe" w:date="2017-12-06T11:13:00Z">
          <w:r w:rsidDel="00A27C32">
            <w:rPr>
              <w:rFonts w:ascii="Arial"/>
              <w:sz w:val="24"/>
            </w:rPr>
            <w:delText>x</w:delText>
          </w:r>
        </w:del>
      </w:ins>
      <w:proofErr w:type="spellStart"/>
      <w:ins w:id="112" w:author="Roger Priebe" w:date="2017-12-06T11:13:00Z">
        <w:r w:rsidR="00A27C32">
          <w:rPr>
            <w:rFonts w:ascii="Arial"/>
            <w:sz w:val="24"/>
          </w:rPr>
          <w:t>nums</w:t>
        </w:r>
      </w:ins>
      <w:ins w:id="113" w:author="Vallath Nandakumar" w:date="2016-09-05T12:46:00Z">
        <w:r>
          <w:rPr>
            <w:rFonts w:ascii="Arial"/>
            <w:sz w:val="24"/>
          </w:rPr>
          <w:t>.length</w:t>
        </w:r>
        <w:proofErr w:type="spellEnd"/>
        <w:r>
          <w:rPr>
            <w:rFonts w:ascii="Arial"/>
            <w:sz w:val="24"/>
          </w:rPr>
          <w:t xml:space="preserve"> = 0 or n = 0, return false.</w:t>
        </w:r>
      </w:ins>
    </w:p>
    <w:p w14:paraId="6C01825C" w14:textId="1B102308" w:rsidR="00E610F5" w:rsidRDefault="00E610F5">
      <w:pPr>
        <w:pStyle w:val="ListParagraph"/>
        <w:numPr>
          <w:ilvl w:val="1"/>
          <w:numId w:val="2"/>
        </w:numPr>
        <w:tabs>
          <w:tab w:val="left" w:pos="1911"/>
        </w:tabs>
        <w:spacing w:line="289" w:lineRule="exact"/>
        <w:ind w:right="148" w:hanging="360"/>
        <w:rPr>
          <w:rFonts w:ascii="Arial" w:eastAsia="Arial" w:hAnsi="Arial" w:cs="Arial"/>
          <w:sz w:val="24"/>
          <w:szCs w:val="24"/>
        </w:rPr>
      </w:pPr>
      <w:ins w:id="114" w:author="Vallath Nandakumar" w:date="2016-09-05T12:47:00Z">
        <w:r>
          <w:rPr>
            <w:rFonts w:ascii="Arial"/>
            <w:b/>
            <w:sz w:val="24"/>
          </w:rPr>
          <w:t>Precondition</w:t>
        </w:r>
        <w:r>
          <w:rPr>
            <w:rFonts w:ascii="Arial"/>
            <w:sz w:val="24"/>
          </w:rPr>
          <w:t xml:space="preserve">: </w:t>
        </w:r>
        <w:del w:id="115" w:author="Roger Priebe" w:date="2017-12-06T11:13:00Z">
          <w:r w:rsidDel="00A27C32">
            <w:rPr>
              <w:rFonts w:ascii="Arial"/>
              <w:sz w:val="24"/>
            </w:rPr>
            <w:delText>x</w:delText>
          </w:r>
        </w:del>
      </w:ins>
      <w:proofErr w:type="spellStart"/>
      <w:ins w:id="116" w:author="Roger Priebe" w:date="2017-12-06T11:13:00Z">
        <w:r w:rsidR="00A27C32">
          <w:rPr>
            <w:rFonts w:ascii="Arial"/>
            <w:sz w:val="24"/>
          </w:rPr>
          <w:t>nums</w:t>
        </w:r>
      </w:ins>
      <w:proofErr w:type="spellEnd"/>
      <w:ins w:id="117" w:author="Vallath Nandakumar" w:date="2016-09-05T12:47:00Z">
        <w:r>
          <w:rPr>
            <w:rFonts w:ascii="Arial"/>
            <w:sz w:val="24"/>
          </w:rPr>
          <w:t xml:space="preserve"> will not be null.</w:t>
        </w:r>
      </w:ins>
    </w:p>
    <w:p w14:paraId="0F35228E" w14:textId="77777777" w:rsidR="008B5F4A" w:rsidRDefault="008B5F4A">
      <w:pPr>
        <w:spacing w:before="6"/>
        <w:rPr>
          <w:rFonts w:ascii="Arial" w:eastAsia="Arial" w:hAnsi="Arial" w:cs="Arial"/>
          <w:sz w:val="23"/>
          <w:szCs w:val="23"/>
        </w:rPr>
      </w:pPr>
    </w:p>
    <w:p w14:paraId="4F68B04F" w14:textId="1C7D6FDD" w:rsidR="00113B0B" w:rsidRDefault="00D407D8">
      <w:pPr>
        <w:pStyle w:val="ListParagraph"/>
        <w:numPr>
          <w:ilvl w:val="0"/>
          <w:numId w:val="2"/>
        </w:numPr>
        <w:tabs>
          <w:tab w:val="left" w:pos="1191"/>
        </w:tabs>
        <w:spacing w:line="228" w:lineRule="auto"/>
        <w:ind w:right="106" w:hanging="360"/>
        <w:rPr>
          <w:ins w:id="118" w:author="Roger Priebe" w:date="2017-12-06T11:50:00Z"/>
          <w:rFonts w:ascii="Arial" w:eastAsia="Arial" w:hAnsi="Arial" w:cs="Arial"/>
          <w:sz w:val="24"/>
          <w:szCs w:val="24"/>
        </w:rPr>
      </w:pPr>
      <w:proofErr w:type="spellStart"/>
      <w:r w:rsidRPr="00113B0B">
        <w:rPr>
          <w:rFonts w:ascii="Courier New" w:eastAsia="Arial" w:hAnsi="Courier New" w:cs="Courier New"/>
          <w:b/>
          <w:bCs/>
          <w:sz w:val="24"/>
          <w:szCs w:val="24"/>
          <w:rPrChange w:id="119" w:author="Roger Priebe" w:date="2017-12-06T11:48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b/>
          <w:bCs/>
          <w:sz w:val="24"/>
          <w:szCs w:val="24"/>
          <w:rPrChange w:id="120" w:author="Roger Priebe" w:date="2017-12-06T11:48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 xml:space="preserve"> </w:t>
      </w:r>
      <w:r w:rsidRPr="00113B0B">
        <w:rPr>
          <w:rFonts w:ascii="Courier New" w:eastAsia="Arial" w:hAnsi="Courier New" w:cs="Courier New"/>
          <w:sz w:val="24"/>
          <w:szCs w:val="24"/>
          <w:rPrChange w:id="121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find(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122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123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[] </w:t>
      </w:r>
      <w:del w:id="124" w:author="Roger Priebe" w:date="2017-12-06T11:13:00Z">
        <w:r w:rsidRPr="00113B0B" w:rsidDel="00A27C32">
          <w:rPr>
            <w:rFonts w:ascii="Courier New" w:eastAsia="Arial" w:hAnsi="Courier New" w:cs="Courier New"/>
            <w:sz w:val="24"/>
            <w:szCs w:val="24"/>
            <w:rPrChange w:id="125" w:author="Roger Priebe" w:date="2017-12-06T11:48:00Z">
              <w:rPr>
                <w:rFonts w:ascii="Arial" w:eastAsia="Arial" w:hAnsi="Arial" w:cs="Arial"/>
                <w:sz w:val="24"/>
                <w:szCs w:val="24"/>
              </w:rPr>
            </w:rPrChange>
          </w:rPr>
          <w:delText>x</w:delText>
        </w:r>
      </w:del>
      <w:proofErr w:type="spellStart"/>
      <w:ins w:id="126" w:author="Roger Priebe" w:date="2017-12-06T11:13:00Z">
        <w:r w:rsidR="00A27C32" w:rsidRPr="00113B0B">
          <w:rPr>
            <w:rFonts w:ascii="Courier New" w:eastAsia="Arial" w:hAnsi="Courier New" w:cs="Courier New"/>
            <w:sz w:val="24"/>
            <w:szCs w:val="24"/>
            <w:rPrChange w:id="127" w:author="Roger Priebe" w:date="2017-12-06T11:48:00Z">
              <w:rPr>
                <w:rFonts w:ascii="Arial" w:eastAsia="Arial" w:hAnsi="Arial" w:cs="Arial"/>
                <w:sz w:val="24"/>
                <w:szCs w:val="24"/>
              </w:rPr>
            </w:rPrChange>
          </w:rPr>
          <w:t>nums</w:t>
        </w:r>
      </w:ins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128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,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129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130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 n,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131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132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 v)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82241E6" w14:textId="77777777" w:rsidR="00113B0B" w:rsidRDefault="00113B0B" w:rsidP="00113B0B">
      <w:pPr>
        <w:pStyle w:val="ListParagraph"/>
        <w:tabs>
          <w:tab w:val="left" w:pos="1191"/>
        </w:tabs>
        <w:spacing w:line="228" w:lineRule="auto"/>
        <w:ind w:left="1190" w:right="106"/>
        <w:rPr>
          <w:ins w:id="133" w:author="Roger Priebe" w:date="2017-12-06T11:50:00Z"/>
          <w:rFonts w:ascii="Arial" w:eastAsia="Arial" w:hAnsi="Arial" w:cs="Arial"/>
          <w:sz w:val="24"/>
          <w:szCs w:val="24"/>
        </w:rPr>
        <w:pPrChange w:id="134" w:author="Roger Priebe" w:date="2017-12-06T11:50:00Z">
          <w:pPr>
            <w:pStyle w:val="ListParagraph"/>
            <w:numPr>
              <w:numId w:val="2"/>
            </w:numPr>
            <w:tabs>
              <w:tab w:val="left" w:pos="1191"/>
            </w:tabs>
            <w:spacing w:line="228" w:lineRule="auto"/>
            <w:ind w:left="1190" w:right="106" w:hanging="360"/>
          </w:pPr>
        </w:pPrChange>
      </w:pPr>
    </w:p>
    <w:p w14:paraId="047B4A6D" w14:textId="5A90EF5B" w:rsidR="008B5F4A" w:rsidRDefault="00113B0B" w:rsidP="00113B0B">
      <w:pPr>
        <w:pStyle w:val="ListParagraph"/>
        <w:tabs>
          <w:tab w:val="left" w:pos="1191"/>
        </w:tabs>
        <w:spacing w:line="228" w:lineRule="auto"/>
        <w:ind w:left="1190" w:right="106"/>
        <w:rPr>
          <w:rFonts w:ascii="Arial" w:eastAsia="Arial" w:hAnsi="Arial" w:cs="Arial"/>
          <w:sz w:val="24"/>
          <w:szCs w:val="24"/>
        </w:rPr>
        <w:pPrChange w:id="135" w:author="Roger Priebe" w:date="2017-12-06T11:50:00Z">
          <w:pPr>
            <w:pStyle w:val="ListParagraph"/>
            <w:numPr>
              <w:numId w:val="2"/>
            </w:numPr>
            <w:tabs>
              <w:tab w:val="left" w:pos="1191"/>
            </w:tabs>
            <w:spacing w:line="228" w:lineRule="auto"/>
            <w:ind w:left="1190" w:right="106" w:hanging="360"/>
          </w:pPr>
        </w:pPrChange>
      </w:pPr>
      <w:ins w:id="136" w:author="Roger Priebe" w:date="2017-12-06T11:50:00Z">
        <w:r>
          <w:rPr>
            <w:rFonts w:ascii="Arial" w:eastAsia="Arial" w:hAnsi="Arial" w:cs="Arial"/>
            <w:sz w:val="24"/>
            <w:szCs w:val="24"/>
          </w:rPr>
          <w:t>I</w:t>
        </w:r>
      </w:ins>
      <w:del w:id="137" w:author="Roger Priebe" w:date="2017-12-06T11:50:00Z">
        <w:r w:rsidR="00D407D8" w:rsidDel="00113B0B">
          <w:rPr>
            <w:rFonts w:ascii="Arial" w:eastAsia="Arial" w:hAnsi="Arial" w:cs="Arial"/>
            <w:sz w:val="24"/>
            <w:szCs w:val="24"/>
          </w:rPr>
          <w:delText>– i</w:delText>
        </w:r>
      </w:del>
      <w:r w:rsidR="00D407D8">
        <w:rPr>
          <w:rFonts w:ascii="Arial" w:eastAsia="Arial" w:hAnsi="Arial" w:cs="Arial"/>
          <w:sz w:val="24"/>
          <w:szCs w:val="24"/>
        </w:rPr>
        <w:t xml:space="preserve">f </w:t>
      </w:r>
      <w:r w:rsidR="00D407D8">
        <w:rPr>
          <w:rFonts w:ascii="Arial" w:eastAsia="Arial" w:hAnsi="Arial" w:cs="Arial"/>
          <w:i/>
          <w:sz w:val="24"/>
          <w:szCs w:val="24"/>
        </w:rPr>
        <w:t xml:space="preserve">v </w:t>
      </w:r>
      <w:r w:rsidR="00D407D8">
        <w:rPr>
          <w:rFonts w:ascii="Arial" w:eastAsia="Arial" w:hAnsi="Arial" w:cs="Arial"/>
          <w:sz w:val="24"/>
          <w:szCs w:val="24"/>
        </w:rPr>
        <w:t xml:space="preserve">is contained within the first </w:t>
      </w:r>
      <w:r w:rsidR="00D407D8">
        <w:rPr>
          <w:rFonts w:ascii="Arial" w:eastAsia="Arial" w:hAnsi="Arial" w:cs="Arial"/>
          <w:i/>
          <w:sz w:val="24"/>
          <w:szCs w:val="24"/>
        </w:rPr>
        <w:t>n</w:t>
      </w:r>
      <w:r w:rsidR="00D407D8">
        <w:rPr>
          <w:rFonts w:ascii="Arial" w:eastAsia="Arial" w:hAnsi="Arial" w:cs="Arial"/>
          <w:i/>
          <w:spacing w:val="-6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 xml:space="preserve">elements of </w:t>
      </w:r>
      <w:del w:id="138" w:author="Roger Priebe" w:date="2017-12-06T11:13:00Z">
        <w:r w:rsidR="00D407D8" w:rsidDel="00A27C32">
          <w:rPr>
            <w:rFonts w:ascii="Arial" w:eastAsia="Arial" w:hAnsi="Arial" w:cs="Arial"/>
            <w:i/>
            <w:sz w:val="24"/>
            <w:szCs w:val="24"/>
          </w:rPr>
          <w:delText>x</w:delText>
        </w:r>
      </w:del>
      <w:proofErr w:type="spellStart"/>
      <w:ins w:id="139" w:author="Roger Priebe" w:date="2017-12-06T11:13:00Z">
        <w:r w:rsidR="00A27C32">
          <w:rPr>
            <w:rFonts w:ascii="Arial" w:eastAsia="Arial" w:hAnsi="Arial" w:cs="Arial"/>
            <w:i/>
            <w:sz w:val="24"/>
            <w:szCs w:val="24"/>
          </w:rPr>
          <w:t>nums</w:t>
        </w:r>
      </w:ins>
      <w:proofErr w:type="spellEnd"/>
      <w:r w:rsidR="00D407D8">
        <w:rPr>
          <w:rFonts w:ascii="Arial" w:eastAsia="Arial" w:hAnsi="Arial" w:cs="Arial"/>
          <w:sz w:val="24"/>
          <w:szCs w:val="24"/>
        </w:rPr>
        <w:t xml:space="preserve">, return an index of </w:t>
      </w:r>
      <w:r w:rsidR="00D407D8">
        <w:rPr>
          <w:rFonts w:ascii="Arial" w:eastAsia="Arial" w:hAnsi="Arial" w:cs="Arial"/>
          <w:i/>
          <w:sz w:val="24"/>
          <w:szCs w:val="24"/>
        </w:rPr>
        <w:t xml:space="preserve">v </w:t>
      </w:r>
      <w:r w:rsidR="00D407D8">
        <w:rPr>
          <w:rFonts w:ascii="Arial" w:eastAsia="Arial" w:hAnsi="Arial" w:cs="Arial"/>
          <w:sz w:val="24"/>
          <w:szCs w:val="24"/>
        </w:rPr>
        <w:t xml:space="preserve">(i.e. return </w:t>
      </w:r>
      <w:r w:rsidR="00D407D8">
        <w:rPr>
          <w:rFonts w:ascii="Arial" w:eastAsia="Arial" w:hAnsi="Arial" w:cs="Arial"/>
          <w:i/>
          <w:sz w:val="24"/>
          <w:szCs w:val="24"/>
        </w:rPr>
        <w:t xml:space="preserve">k </w:t>
      </w:r>
      <w:r w:rsidR="00D407D8">
        <w:rPr>
          <w:rFonts w:ascii="Arial" w:eastAsia="Arial" w:hAnsi="Arial" w:cs="Arial"/>
          <w:sz w:val="24"/>
          <w:szCs w:val="24"/>
        </w:rPr>
        <w:t xml:space="preserve">where </w:t>
      </w:r>
      <w:del w:id="140" w:author="Roger Priebe" w:date="2017-12-06T11:13:00Z">
        <w:r w:rsidR="00D407D8" w:rsidDel="00A27C32">
          <w:rPr>
            <w:rFonts w:ascii="Arial" w:eastAsia="Arial" w:hAnsi="Arial" w:cs="Arial"/>
            <w:sz w:val="24"/>
            <w:szCs w:val="24"/>
          </w:rPr>
          <w:delText>x</w:delText>
        </w:r>
      </w:del>
      <w:proofErr w:type="spellStart"/>
      <w:ins w:id="141" w:author="Roger Priebe" w:date="2017-12-06T11:13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proofErr w:type="spellEnd"/>
      <w:r w:rsidR="00D407D8">
        <w:rPr>
          <w:rFonts w:ascii="Arial" w:eastAsia="Arial" w:hAnsi="Arial" w:cs="Arial"/>
          <w:sz w:val="24"/>
          <w:szCs w:val="24"/>
        </w:rPr>
        <w:t xml:space="preserve">[k] == v and </w:t>
      </w:r>
      <w:r w:rsidR="00D407D8">
        <w:rPr>
          <w:rFonts w:ascii="Arial" w:eastAsia="Arial" w:hAnsi="Arial" w:cs="Arial"/>
          <w:i/>
          <w:sz w:val="24"/>
          <w:szCs w:val="24"/>
        </w:rPr>
        <w:t xml:space="preserve">k </w:t>
      </w:r>
      <w:r w:rsidR="00D407D8">
        <w:rPr>
          <w:rFonts w:ascii="Arial" w:eastAsia="Arial" w:hAnsi="Arial" w:cs="Arial"/>
          <w:sz w:val="24"/>
          <w:szCs w:val="24"/>
        </w:rPr>
        <w:t>&lt; n –</w:t>
      </w:r>
      <w:r w:rsidR="00D407D8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>if</w:t>
      </w:r>
      <w:r w:rsidR="00D407D8">
        <w:rPr>
          <w:rFonts w:ascii="Arial" w:eastAsia="Arial" w:hAnsi="Arial" w:cs="Arial"/>
          <w:w w:val="99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>there are multiple such values for k, then your function must return</w:t>
      </w:r>
      <w:r w:rsidR="00D407D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 xml:space="preserve">one of those values, but may return any k &lt; n where </w:t>
      </w:r>
      <w:del w:id="142" w:author="Roger Priebe" w:date="2017-12-06T11:13:00Z">
        <w:r w:rsidR="00D407D8" w:rsidDel="00A27C32">
          <w:rPr>
            <w:rFonts w:ascii="Arial" w:eastAsia="Arial" w:hAnsi="Arial" w:cs="Arial"/>
            <w:sz w:val="24"/>
            <w:szCs w:val="24"/>
          </w:rPr>
          <w:delText>x</w:delText>
        </w:r>
      </w:del>
      <w:proofErr w:type="spellStart"/>
      <w:ins w:id="143" w:author="Roger Priebe" w:date="2017-12-06T11:13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proofErr w:type="spellEnd"/>
      <w:r w:rsidR="00D407D8">
        <w:rPr>
          <w:rFonts w:ascii="Arial" w:eastAsia="Arial" w:hAnsi="Arial" w:cs="Arial"/>
          <w:sz w:val="24"/>
          <w:szCs w:val="24"/>
        </w:rPr>
        <w:t xml:space="preserve">[k] == v). If </w:t>
      </w:r>
      <w:r w:rsidR="00D407D8">
        <w:rPr>
          <w:rFonts w:ascii="Arial" w:eastAsia="Arial" w:hAnsi="Arial" w:cs="Arial"/>
          <w:i/>
          <w:sz w:val="24"/>
          <w:szCs w:val="24"/>
        </w:rPr>
        <w:t xml:space="preserve">v </w:t>
      </w:r>
      <w:r w:rsidR="00D407D8">
        <w:rPr>
          <w:rFonts w:ascii="Arial" w:eastAsia="Arial" w:hAnsi="Arial" w:cs="Arial"/>
          <w:sz w:val="24"/>
          <w:szCs w:val="24"/>
        </w:rPr>
        <w:t>is</w:t>
      </w:r>
      <w:r w:rsidR="00D407D8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>not</w:t>
      </w:r>
      <w:r w:rsidR="00D407D8">
        <w:rPr>
          <w:rFonts w:ascii="Arial" w:eastAsia="Arial" w:hAnsi="Arial" w:cs="Arial"/>
          <w:w w:val="99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 xml:space="preserve">contained within the first </w:t>
      </w:r>
      <w:r w:rsidR="00D407D8">
        <w:rPr>
          <w:rFonts w:ascii="Arial" w:eastAsia="Arial" w:hAnsi="Arial" w:cs="Arial"/>
          <w:i/>
          <w:sz w:val="24"/>
          <w:szCs w:val="24"/>
        </w:rPr>
        <w:t xml:space="preserve">n </w:t>
      </w:r>
      <w:r w:rsidR="00D407D8">
        <w:rPr>
          <w:rFonts w:ascii="Arial" w:eastAsia="Arial" w:hAnsi="Arial" w:cs="Arial"/>
          <w:sz w:val="24"/>
          <w:szCs w:val="24"/>
        </w:rPr>
        <w:t xml:space="preserve">elements of </w:t>
      </w:r>
      <w:del w:id="144" w:author="Roger Priebe" w:date="2017-12-06T11:13:00Z">
        <w:r w:rsidR="00D407D8" w:rsidDel="00A27C32">
          <w:rPr>
            <w:rFonts w:ascii="Arial" w:eastAsia="Arial" w:hAnsi="Arial" w:cs="Arial"/>
            <w:i/>
            <w:sz w:val="24"/>
            <w:szCs w:val="24"/>
          </w:rPr>
          <w:delText>x</w:delText>
        </w:r>
      </w:del>
      <w:proofErr w:type="spellStart"/>
      <w:ins w:id="145" w:author="Roger Priebe" w:date="2017-12-06T11:13:00Z">
        <w:r w:rsidR="00A27C32">
          <w:rPr>
            <w:rFonts w:ascii="Arial" w:eastAsia="Arial" w:hAnsi="Arial" w:cs="Arial"/>
            <w:i/>
            <w:sz w:val="24"/>
            <w:szCs w:val="24"/>
          </w:rPr>
          <w:t>nums</w:t>
        </w:r>
      </w:ins>
      <w:proofErr w:type="spellEnd"/>
      <w:r w:rsidR="00D407D8">
        <w:rPr>
          <w:rFonts w:ascii="Arial" w:eastAsia="Arial" w:hAnsi="Arial" w:cs="Arial"/>
          <w:i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>return -1. The contents of</w:t>
      </w:r>
      <w:r w:rsidR="00D407D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del w:id="146" w:author="Roger Priebe" w:date="2017-12-06T11:13:00Z">
        <w:r w:rsidR="00D407D8" w:rsidDel="00A27C32">
          <w:rPr>
            <w:rFonts w:ascii="Arial" w:eastAsia="Arial" w:hAnsi="Arial" w:cs="Arial"/>
            <w:i/>
            <w:sz w:val="24"/>
            <w:szCs w:val="24"/>
          </w:rPr>
          <w:delText>x</w:delText>
        </w:r>
      </w:del>
      <w:proofErr w:type="spellStart"/>
      <w:ins w:id="147" w:author="Roger Priebe" w:date="2017-12-06T11:13:00Z">
        <w:r w:rsidR="00A27C32">
          <w:rPr>
            <w:rFonts w:ascii="Arial" w:eastAsia="Arial" w:hAnsi="Arial" w:cs="Arial"/>
            <w:i/>
            <w:sz w:val="24"/>
            <w:szCs w:val="24"/>
          </w:rPr>
          <w:t>nums</w:t>
        </w:r>
      </w:ins>
      <w:proofErr w:type="spellEnd"/>
      <w:r w:rsidR="00D407D8">
        <w:rPr>
          <w:rFonts w:ascii="Arial" w:eastAsia="Arial" w:hAnsi="Arial" w:cs="Arial"/>
          <w:i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 xml:space="preserve">are not </w:t>
      </w:r>
      <w:r w:rsidR="00D407D8">
        <w:rPr>
          <w:rFonts w:ascii="Arial" w:eastAsia="Arial" w:hAnsi="Arial" w:cs="Arial"/>
          <w:sz w:val="24"/>
          <w:szCs w:val="24"/>
        </w:rPr>
        <w:lastRenderedPageBreak/>
        <w:t>modified by this</w:t>
      </w:r>
      <w:r w:rsidR="00D407D8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>function.</w:t>
      </w:r>
    </w:p>
    <w:p w14:paraId="08E2EADA" w14:textId="74998C62" w:rsidR="008B5F4A" w:rsidRPr="00E610F5" w:rsidRDefault="00D407D8">
      <w:pPr>
        <w:pStyle w:val="ListParagraph"/>
        <w:numPr>
          <w:ilvl w:val="1"/>
          <w:numId w:val="2"/>
        </w:numPr>
        <w:tabs>
          <w:tab w:val="left" w:pos="1911"/>
        </w:tabs>
        <w:spacing w:before="16" w:line="228" w:lineRule="auto"/>
        <w:ind w:right="221" w:hanging="360"/>
        <w:rPr>
          <w:ins w:id="148" w:author="Vallath Nandakumar" w:date="2016-09-05T12:47:00Z"/>
          <w:rFonts w:ascii="Arial" w:eastAsia="Arial" w:hAnsi="Arial" w:cs="Arial"/>
          <w:sz w:val="24"/>
          <w:szCs w:val="24"/>
          <w:rPrChange w:id="149" w:author="Vallath Nandakumar" w:date="2016-09-05T12:47:00Z">
            <w:rPr>
              <w:ins w:id="150" w:author="Vallath Nandakumar" w:date="2016-09-05T12:47:00Z"/>
              <w:rFonts w:ascii="Arial"/>
              <w:sz w:val="24"/>
            </w:rPr>
          </w:rPrChange>
        </w:rPr>
      </w:pPr>
      <w:r>
        <w:rPr>
          <w:rFonts w:ascii="Arial"/>
          <w:b/>
          <w:sz w:val="24"/>
        </w:rPr>
        <w:t>Precondition</w:t>
      </w:r>
      <w:r>
        <w:rPr>
          <w:rFonts w:ascii="Arial"/>
          <w:sz w:val="24"/>
        </w:rPr>
        <w:t xml:space="preserve">: </w:t>
      </w:r>
      <w:del w:id="151" w:author="Roger Priebe" w:date="2017-12-06T11:13:00Z">
        <w:r w:rsidDel="00A27C32">
          <w:rPr>
            <w:rFonts w:ascii="Arial"/>
            <w:i/>
            <w:sz w:val="24"/>
          </w:rPr>
          <w:delText>x</w:delText>
        </w:r>
      </w:del>
      <w:proofErr w:type="spellStart"/>
      <w:ins w:id="152" w:author="Roger Priebe" w:date="2017-12-06T11:13:00Z">
        <w:r w:rsidR="00A27C32">
          <w:rPr>
            <w:rFonts w:ascii="Arial"/>
            <w:i/>
            <w:sz w:val="24"/>
          </w:rPr>
          <w:t>nums</w:t>
        </w:r>
      </w:ins>
      <w:proofErr w:type="spellEnd"/>
      <w:r>
        <w:rPr>
          <w:rFonts w:ascii="Arial"/>
          <w:i/>
          <w:sz w:val="24"/>
        </w:rPr>
        <w:t xml:space="preserve"> </w:t>
      </w:r>
      <w:r>
        <w:rPr>
          <w:rFonts w:ascii="Arial"/>
          <w:sz w:val="24"/>
        </w:rPr>
        <w:t>must be sorted in non-decreasing order. If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 xml:space="preserve">this precondition is not satisfied, then the result of calling </w:t>
      </w:r>
      <w:r>
        <w:rPr>
          <w:rFonts w:ascii="Arial"/>
          <w:i/>
          <w:sz w:val="24"/>
        </w:rPr>
        <w:t xml:space="preserve">find </w:t>
      </w:r>
      <w:r>
        <w:rPr>
          <w:rFonts w:ascii="Arial"/>
          <w:sz w:val="24"/>
        </w:rPr>
        <w:t>is undefined and may produce catastrophic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behavior.</w:t>
      </w:r>
    </w:p>
    <w:p w14:paraId="5B6E4B1D" w14:textId="63EBBF47" w:rsidR="00E610F5" w:rsidRDefault="00E610F5">
      <w:pPr>
        <w:pStyle w:val="ListParagraph"/>
        <w:numPr>
          <w:ilvl w:val="1"/>
          <w:numId w:val="2"/>
        </w:numPr>
        <w:tabs>
          <w:tab w:val="left" w:pos="1911"/>
        </w:tabs>
        <w:spacing w:before="16" w:line="228" w:lineRule="auto"/>
        <w:ind w:right="221" w:hanging="360"/>
        <w:rPr>
          <w:ins w:id="153" w:author="Vallath Nandakumar" w:date="2016-09-05T12:49:00Z"/>
          <w:rFonts w:ascii="Arial" w:eastAsia="Arial" w:hAnsi="Arial" w:cs="Arial"/>
          <w:sz w:val="24"/>
          <w:szCs w:val="24"/>
        </w:rPr>
      </w:pPr>
      <w:ins w:id="154" w:author="Vallath Nandakumar" w:date="2016-09-05T12:47:00Z">
        <w:r>
          <w:rPr>
            <w:rFonts w:ascii="Arial"/>
            <w:b/>
            <w:sz w:val="24"/>
          </w:rPr>
          <w:t>Precondition</w:t>
        </w:r>
        <w:r w:rsidRPr="00E610F5">
          <w:rPr>
            <w:rFonts w:ascii="Arial" w:eastAsia="Arial" w:hAnsi="Arial" w:cs="Arial"/>
            <w:sz w:val="24"/>
            <w:szCs w:val="24"/>
            <w:rPrChange w:id="155" w:author="Vallath Nandakumar" w:date="2016-09-05T12:48:00Z">
              <w:rPr>
                <w:rFonts w:ascii="Arial"/>
                <w:b/>
                <w:sz w:val="24"/>
              </w:rPr>
            </w:rPrChange>
          </w:rPr>
          <w:t>:</w:t>
        </w:r>
      </w:ins>
      <w:ins w:id="156" w:author="Vallath Nandakumar" w:date="2016-09-05T12:48:00Z">
        <w:r>
          <w:rPr>
            <w:rFonts w:ascii="Arial" w:eastAsia="Arial" w:hAnsi="Arial" w:cs="Arial"/>
            <w:sz w:val="24"/>
            <w:szCs w:val="24"/>
          </w:rPr>
          <w:t xml:space="preserve"> </w:t>
        </w:r>
        <w:del w:id="157" w:author="Roger Priebe" w:date="2017-12-06T11:14:00Z">
          <w:r w:rsidDel="00A27C32">
            <w:rPr>
              <w:rFonts w:ascii="Arial" w:eastAsia="Arial" w:hAnsi="Arial" w:cs="Arial"/>
              <w:sz w:val="24"/>
              <w:szCs w:val="24"/>
            </w:rPr>
            <w:delText>x</w:delText>
          </w:r>
        </w:del>
      </w:ins>
      <w:proofErr w:type="spellStart"/>
      <w:ins w:id="158" w:author="Roger Priebe" w:date="2017-12-06T11:14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proofErr w:type="spellEnd"/>
      <w:ins w:id="159" w:author="Vallath Nandakumar" w:date="2016-09-05T12:48:00Z">
        <w:r>
          <w:rPr>
            <w:rFonts w:ascii="Arial" w:eastAsia="Arial" w:hAnsi="Arial" w:cs="Arial"/>
            <w:sz w:val="24"/>
            <w:szCs w:val="24"/>
          </w:rPr>
          <w:t xml:space="preserve"> will not be null.</w:t>
        </w:r>
      </w:ins>
    </w:p>
    <w:p w14:paraId="0ED58A6D" w14:textId="148A9EE7" w:rsidR="00E610F5" w:rsidRPr="00E610F5" w:rsidRDefault="00E610F5">
      <w:pPr>
        <w:pStyle w:val="ListParagraph"/>
        <w:numPr>
          <w:ilvl w:val="1"/>
          <w:numId w:val="2"/>
        </w:numPr>
        <w:tabs>
          <w:tab w:val="left" w:pos="1911"/>
        </w:tabs>
        <w:spacing w:before="16" w:line="228" w:lineRule="auto"/>
        <w:ind w:right="221" w:hanging="360"/>
        <w:rPr>
          <w:rFonts w:ascii="Arial" w:eastAsia="Arial" w:hAnsi="Arial" w:cs="Arial"/>
          <w:sz w:val="24"/>
          <w:szCs w:val="24"/>
          <w:rPrChange w:id="160" w:author="Vallath Nandakumar" w:date="2016-09-05T12:49:00Z">
            <w:rPr/>
          </w:rPrChange>
        </w:rPr>
      </w:pPr>
      <w:ins w:id="161" w:author="Vallath Nandakumar" w:date="2016-09-05T12:49:00Z">
        <w:r>
          <w:rPr>
            <w:rFonts w:ascii="Arial"/>
            <w:b/>
            <w:sz w:val="24"/>
          </w:rPr>
          <w:t>Precondition</w:t>
        </w:r>
        <w:r w:rsidRPr="00E610F5">
          <w:rPr>
            <w:rFonts w:ascii="Arial" w:eastAsia="Arial" w:hAnsi="Arial" w:cs="Arial"/>
            <w:sz w:val="24"/>
            <w:szCs w:val="24"/>
            <w:rPrChange w:id="162" w:author="Vallath Nandakumar" w:date="2016-09-05T12:49:00Z">
              <w:rPr>
                <w:rFonts w:ascii="Arial"/>
                <w:b/>
                <w:sz w:val="24"/>
              </w:rPr>
            </w:rPrChange>
          </w:rPr>
          <w:t>:</w:t>
        </w:r>
        <w:r>
          <w:rPr>
            <w:rFonts w:ascii="Arial" w:eastAsia="Arial" w:hAnsi="Arial" w:cs="Arial"/>
            <w:sz w:val="24"/>
            <w:szCs w:val="24"/>
          </w:rPr>
          <w:t xml:space="preserve"> n &lt;= </w:t>
        </w:r>
        <w:del w:id="163" w:author="Roger Priebe" w:date="2017-12-06T11:14:00Z">
          <w:r w:rsidDel="00A27C32">
            <w:rPr>
              <w:rFonts w:ascii="Arial" w:eastAsia="Arial" w:hAnsi="Arial" w:cs="Arial"/>
              <w:sz w:val="24"/>
              <w:szCs w:val="24"/>
            </w:rPr>
            <w:delText>x</w:delText>
          </w:r>
        </w:del>
      </w:ins>
      <w:proofErr w:type="spellStart"/>
      <w:ins w:id="164" w:author="Roger Priebe" w:date="2017-12-06T11:14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ins w:id="165" w:author="Vallath Nandakumar" w:date="2016-09-05T12:49:00Z">
        <w:r>
          <w:rPr>
            <w:rFonts w:ascii="Arial" w:eastAsia="Arial" w:hAnsi="Arial" w:cs="Arial"/>
            <w:sz w:val="24"/>
            <w:szCs w:val="24"/>
          </w:rPr>
          <w:t>.length</w:t>
        </w:r>
        <w:proofErr w:type="spellEnd"/>
        <w:r>
          <w:rPr>
            <w:rFonts w:ascii="Arial" w:eastAsia="Arial" w:hAnsi="Arial" w:cs="Arial"/>
            <w:sz w:val="24"/>
            <w:szCs w:val="24"/>
          </w:rPr>
          <w:t>, n &gt; 0.</w:t>
        </w:r>
      </w:ins>
    </w:p>
    <w:p w14:paraId="045869F7" w14:textId="77777777" w:rsidR="008B5F4A" w:rsidRDefault="00D407D8">
      <w:pPr>
        <w:pStyle w:val="ListParagraph"/>
        <w:numPr>
          <w:ilvl w:val="1"/>
          <w:numId w:val="2"/>
        </w:numPr>
        <w:tabs>
          <w:tab w:val="left" w:pos="1897"/>
        </w:tabs>
        <w:ind w:left="1896" w:right="148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 worst case time complexity of </w:t>
      </w:r>
      <w:r>
        <w:rPr>
          <w:rFonts w:ascii="Arial"/>
          <w:i/>
          <w:sz w:val="24"/>
        </w:rPr>
        <w:t xml:space="preserve">find </w:t>
      </w:r>
      <w:r>
        <w:rPr>
          <w:rFonts w:ascii="Arial"/>
          <w:sz w:val="24"/>
        </w:rPr>
        <w:t>should be O(log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n)</w:t>
      </w:r>
    </w:p>
    <w:p w14:paraId="4EE5E81F" w14:textId="77777777" w:rsidR="008B5F4A" w:rsidRDefault="008B5F4A">
      <w:pPr>
        <w:spacing w:before="1"/>
        <w:rPr>
          <w:rFonts w:ascii="Arial" w:eastAsia="Arial" w:hAnsi="Arial" w:cs="Arial"/>
          <w:sz w:val="24"/>
          <w:szCs w:val="24"/>
        </w:rPr>
      </w:pPr>
    </w:p>
    <w:p w14:paraId="1F3280C6" w14:textId="77777777" w:rsidR="00113B0B" w:rsidRDefault="00D407D8">
      <w:pPr>
        <w:pStyle w:val="ListParagraph"/>
        <w:numPr>
          <w:ilvl w:val="0"/>
          <w:numId w:val="2"/>
        </w:numPr>
        <w:tabs>
          <w:tab w:val="left" w:pos="1191"/>
        </w:tabs>
        <w:spacing w:line="260" w:lineRule="exact"/>
        <w:ind w:right="249" w:hanging="360"/>
        <w:rPr>
          <w:ins w:id="166" w:author="Roger Priebe" w:date="2017-12-06T11:51:00Z"/>
          <w:rFonts w:ascii="Arial" w:eastAsia="Arial" w:hAnsi="Arial" w:cs="Arial"/>
          <w:sz w:val="24"/>
          <w:szCs w:val="24"/>
        </w:rPr>
      </w:pPr>
      <w:proofErr w:type="spellStart"/>
      <w:r w:rsidRPr="00113B0B">
        <w:rPr>
          <w:rFonts w:ascii="Courier New" w:eastAsia="Arial" w:hAnsi="Courier New" w:cs="Courier New"/>
          <w:b/>
          <w:bCs/>
          <w:sz w:val="24"/>
          <w:szCs w:val="24"/>
          <w:rPrChange w:id="167" w:author="Roger Priebe" w:date="2017-12-06T11:48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b/>
          <w:bCs/>
          <w:sz w:val="24"/>
          <w:szCs w:val="24"/>
          <w:rPrChange w:id="168" w:author="Roger Priebe" w:date="2017-12-06T11:48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 xml:space="preserve">[]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169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insertGeneral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170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(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171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172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[] </w:t>
      </w:r>
      <w:del w:id="173" w:author="Roger Priebe" w:date="2017-12-06T11:14:00Z">
        <w:r w:rsidRPr="00113B0B" w:rsidDel="00A27C32">
          <w:rPr>
            <w:rFonts w:ascii="Courier New" w:eastAsia="Arial" w:hAnsi="Courier New" w:cs="Courier New"/>
            <w:sz w:val="24"/>
            <w:szCs w:val="24"/>
            <w:rPrChange w:id="174" w:author="Roger Priebe" w:date="2017-12-06T11:48:00Z">
              <w:rPr>
                <w:rFonts w:ascii="Arial" w:eastAsia="Arial" w:hAnsi="Arial" w:cs="Arial"/>
                <w:sz w:val="24"/>
                <w:szCs w:val="24"/>
              </w:rPr>
            </w:rPrChange>
          </w:rPr>
          <w:delText>x</w:delText>
        </w:r>
      </w:del>
      <w:proofErr w:type="spellStart"/>
      <w:ins w:id="175" w:author="Roger Priebe" w:date="2017-12-06T11:14:00Z">
        <w:r w:rsidR="00A27C32" w:rsidRPr="00113B0B">
          <w:rPr>
            <w:rFonts w:ascii="Courier New" w:eastAsia="Arial" w:hAnsi="Courier New" w:cs="Courier New"/>
            <w:sz w:val="24"/>
            <w:szCs w:val="24"/>
            <w:rPrChange w:id="176" w:author="Roger Priebe" w:date="2017-12-06T11:48:00Z">
              <w:rPr>
                <w:rFonts w:ascii="Arial" w:eastAsia="Arial" w:hAnsi="Arial" w:cs="Arial"/>
                <w:sz w:val="24"/>
                <w:szCs w:val="24"/>
              </w:rPr>
            </w:rPrChange>
          </w:rPr>
          <w:t>nums</w:t>
        </w:r>
      </w:ins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177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,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178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179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 n,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180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181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 v</w:t>
      </w:r>
      <w:r>
        <w:rPr>
          <w:rFonts w:ascii="Arial" w:eastAsia="Arial" w:hAnsi="Arial" w:cs="Arial"/>
          <w:sz w:val="24"/>
          <w:szCs w:val="24"/>
        </w:rPr>
        <w:t>)</w:t>
      </w:r>
    </w:p>
    <w:p w14:paraId="65851455" w14:textId="77777777" w:rsidR="00113B0B" w:rsidRDefault="00113B0B" w:rsidP="00113B0B">
      <w:pPr>
        <w:pStyle w:val="ListParagraph"/>
        <w:tabs>
          <w:tab w:val="left" w:pos="1191"/>
        </w:tabs>
        <w:spacing w:line="260" w:lineRule="exact"/>
        <w:ind w:left="1190" w:right="249"/>
        <w:rPr>
          <w:ins w:id="182" w:author="Roger Priebe" w:date="2017-12-06T11:51:00Z"/>
          <w:rFonts w:ascii="Arial" w:eastAsia="Arial" w:hAnsi="Arial" w:cs="Arial"/>
          <w:sz w:val="24"/>
          <w:szCs w:val="24"/>
        </w:rPr>
        <w:pPrChange w:id="183" w:author="Roger Priebe" w:date="2017-12-06T11:51:00Z">
          <w:pPr>
            <w:pStyle w:val="ListParagraph"/>
            <w:numPr>
              <w:numId w:val="2"/>
            </w:numPr>
            <w:tabs>
              <w:tab w:val="left" w:pos="1191"/>
            </w:tabs>
            <w:spacing w:line="260" w:lineRule="exact"/>
            <w:ind w:left="1190" w:right="249" w:hanging="360"/>
          </w:pPr>
        </w:pPrChange>
      </w:pPr>
    </w:p>
    <w:p w14:paraId="6506BA5C" w14:textId="7E95D52B" w:rsidR="008B5F4A" w:rsidRDefault="00D407D8" w:rsidP="00113B0B">
      <w:pPr>
        <w:pStyle w:val="ListParagraph"/>
        <w:tabs>
          <w:tab w:val="left" w:pos="1191"/>
        </w:tabs>
        <w:spacing w:line="260" w:lineRule="exact"/>
        <w:ind w:left="1190" w:right="249"/>
        <w:rPr>
          <w:rFonts w:ascii="Arial" w:eastAsia="Arial" w:hAnsi="Arial" w:cs="Arial"/>
          <w:sz w:val="24"/>
          <w:szCs w:val="24"/>
        </w:rPr>
        <w:pPrChange w:id="184" w:author="Roger Priebe" w:date="2017-12-06T11:51:00Z">
          <w:pPr>
            <w:pStyle w:val="ListParagraph"/>
            <w:numPr>
              <w:numId w:val="2"/>
            </w:numPr>
            <w:tabs>
              <w:tab w:val="left" w:pos="1191"/>
            </w:tabs>
            <w:spacing w:line="260" w:lineRule="exact"/>
            <w:ind w:left="1190" w:right="249" w:hanging="360"/>
          </w:pPr>
        </w:pPrChange>
      </w:pPr>
      <w:r>
        <w:rPr>
          <w:rFonts w:ascii="Arial" w:eastAsia="Arial" w:hAnsi="Arial" w:cs="Arial"/>
          <w:sz w:val="24"/>
          <w:szCs w:val="24"/>
        </w:rPr>
        <w:t xml:space="preserve"> </w:t>
      </w:r>
      <w:ins w:id="185" w:author="Roger Priebe" w:date="2017-12-06T11:51:00Z">
        <w:r w:rsidR="00113B0B">
          <w:rPr>
            <w:rFonts w:ascii="Arial" w:eastAsia="Arial" w:hAnsi="Arial" w:cs="Arial"/>
            <w:sz w:val="24"/>
            <w:szCs w:val="24"/>
          </w:rPr>
          <w:t>R</w:t>
        </w:r>
      </w:ins>
      <w:del w:id="186" w:author="Roger Priebe" w:date="2017-12-06T11:51:00Z">
        <w:r w:rsidDel="00113B0B">
          <w:rPr>
            <w:rFonts w:ascii="Arial" w:eastAsia="Arial" w:hAnsi="Arial" w:cs="Arial"/>
            <w:sz w:val="24"/>
            <w:szCs w:val="24"/>
          </w:rPr>
          <w:delText>– r</w:delText>
        </w:r>
      </w:del>
      <w:r>
        <w:rPr>
          <w:rFonts w:ascii="Arial" w:eastAsia="Arial" w:hAnsi="Arial" w:cs="Arial"/>
          <w:sz w:val="24"/>
          <w:szCs w:val="24"/>
        </w:rPr>
        <w:t>eturn a newly created array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integers with the following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properties.</w:t>
      </w:r>
    </w:p>
    <w:p w14:paraId="4E28581A" w14:textId="1D45C848" w:rsidR="008B5F4A" w:rsidRDefault="00D407D8">
      <w:pPr>
        <w:pStyle w:val="ListParagraph"/>
        <w:numPr>
          <w:ilvl w:val="1"/>
          <w:numId w:val="2"/>
        </w:numPr>
        <w:tabs>
          <w:tab w:val="left" w:pos="1911"/>
        </w:tabs>
        <w:spacing w:line="225" w:lineRule="auto"/>
        <w:ind w:right="347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 contents of the new array include the first </w:t>
      </w:r>
      <w:r>
        <w:rPr>
          <w:rFonts w:ascii="Arial"/>
          <w:i/>
          <w:sz w:val="24"/>
        </w:rPr>
        <w:t xml:space="preserve">n </w:t>
      </w:r>
      <w:r>
        <w:rPr>
          <w:rFonts w:ascii="Arial"/>
          <w:sz w:val="24"/>
        </w:rPr>
        <w:t>elements of</w:t>
      </w:r>
      <w:r>
        <w:rPr>
          <w:rFonts w:ascii="Arial"/>
          <w:spacing w:val="-1"/>
          <w:sz w:val="24"/>
        </w:rPr>
        <w:t xml:space="preserve"> </w:t>
      </w:r>
      <w:del w:id="187" w:author="Roger Priebe" w:date="2017-12-06T11:14:00Z">
        <w:r w:rsidDel="00A27C32">
          <w:rPr>
            <w:rFonts w:ascii="Arial"/>
            <w:sz w:val="24"/>
          </w:rPr>
          <w:delText>x</w:delText>
        </w:r>
      </w:del>
      <w:proofErr w:type="spellStart"/>
      <w:ins w:id="188" w:author="Roger Priebe" w:date="2017-12-06T11:14:00Z">
        <w:r w:rsidR="00A27C32">
          <w:rPr>
            <w:rFonts w:ascii="Arial"/>
            <w:sz w:val="24"/>
          </w:rPr>
          <w:t>nums</w:t>
        </w:r>
      </w:ins>
      <w:proofErr w:type="spellEnd"/>
      <w:r>
        <w:rPr>
          <w:rFonts w:ascii="Arial"/>
          <w:sz w:val="24"/>
        </w:rPr>
        <w:t xml:space="preserve"> and the value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v.</w:t>
      </w:r>
    </w:p>
    <w:p w14:paraId="7CC8C0DF" w14:textId="77777777" w:rsidR="008B5F4A" w:rsidRDefault="00D407D8">
      <w:pPr>
        <w:pStyle w:val="ListParagraph"/>
        <w:numPr>
          <w:ilvl w:val="1"/>
          <w:numId w:val="2"/>
        </w:numPr>
        <w:tabs>
          <w:tab w:val="left" w:pos="1911"/>
        </w:tabs>
        <w:spacing w:before="13" w:line="260" w:lineRule="exact"/>
        <w:ind w:right="604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contents of the new array are sorted in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non-decreasing order.</w:t>
      </w:r>
    </w:p>
    <w:p w14:paraId="3C9C2CA3" w14:textId="4C9B3139" w:rsidR="008B5F4A" w:rsidRDefault="00D407D8">
      <w:pPr>
        <w:pStyle w:val="ListParagraph"/>
        <w:numPr>
          <w:ilvl w:val="1"/>
          <w:numId w:val="2"/>
        </w:numPr>
        <w:tabs>
          <w:tab w:val="left" w:pos="1911"/>
        </w:tabs>
        <w:spacing w:line="230" w:lineRule="auto"/>
        <w:ind w:right="147" w:hanging="360"/>
        <w:rPr>
          <w:rFonts w:ascii="Arial" w:eastAsia="Arial" w:hAnsi="Arial" w:cs="Arial"/>
          <w:sz w:val="24"/>
          <w:szCs w:val="24"/>
        </w:rPr>
      </w:pPr>
      <w:r w:rsidRPr="00D407D8">
        <w:rPr>
          <w:rFonts w:ascii="Arial"/>
          <w:color w:val="000000" w:themeColor="text1"/>
          <w:sz w:val="24"/>
        </w:rPr>
        <w:t xml:space="preserve">If the first n elements of </w:t>
      </w:r>
      <w:del w:id="189" w:author="Roger Priebe" w:date="2017-12-06T11:14:00Z">
        <w:r w:rsidRPr="00D407D8" w:rsidDel="00A27C32">
          <w:rPr>
            <w:rFonts w:ascii="Arial"/>
            <w:i/>
            <w:color w:val="000000" w:themeColor="text1"/>
            <w:sz w:val="24"/>
          </w:rPr>
          <w:delText>x</w:delText>
        </w:r>
      </w:del>
      <w:proofErr w:type="spellStart"/>
      <w:ins w:id="190" w:author="Roger Priebe" w:date="2017-12-06T11:14:00Z">
        <w:r w:rsidR="00A27C32">
          <w:rPr>
            <w:rFonts w:ascii="Arial"/>
            <w:i/>
            <w:color w:val="000000" w:themeColor="text1"/>
            <w:sz w:val="24"/>
          </w:rPr>
          <w:t>nums</w:t>
        </w:r>
      </w:ins>
      <w:proofErr w:type="spellEnd"/>
      <w:r w:rsidRPr="00D407D8">
        <w:rPr>
          <w:rFonts w:ascii="Arial"/>
          <w:i/>
          <w:color w:val="000000" w:themeColor="text1"/>
          <w:sz w:val="24"/>
        </w:rPr>
        <w:t xml:space="preserve"> </w:t>
      </w:r>
      <w:r w:rsidRPr="00D407D8">
        <w:rPr>
          <w:rFonts w:ascii="Arial"/>
          <w:color w:val="000000" w:themeColor="text1"/>
          <w:sz w:val="24"/>
        </w:rPr>
        <w:t>contain</w:t>
      </w:r>
      <w:del w:id="191" w:author="Vallath Nandakumar" w:date="2016-09-06T02:04:00Z">
        <w:r w:rsidRPr="00D407D8" w:rsidDel="00352B7B">
          <w:rPr>
            <w:rFonts w:ascii="Arial"/>
            <w:color w:val="000000" w:themeColor="text1"/>
            <w:sz w:val="24"/>
          </w:rPr>
          <w:delText>s</w:delText>
        </w:r>
      </w:del>
      <w:r>
        <w:rPr>
          <w:rFonts w:ascii="Arial"/>
          <w:sz w:val="24"/>
        </w:rPr>
        <w:t xml:space="preserve"> at least one copy of </w:t>
      </w:r>
      <w:proofErr w:type="gramStart"/>
      <w:r>
        <w:rPr>
          <w:rFonts w:ascii="Arial"/>
          <w:sz w:val="24"/>
        </w:rPr>
        <w:t>the</w:t>
      </w:r>
      <w:ins w:id="192" w:author="Vallath Nandakumar" w:date="2016-09-06T02:04:00Z">
        <w:r w:rsidR="00352B7B">
          <w:rPr>
            <w:rFonts w:ascii="Arial"/>
            <w:sz w:val="24"/>
          </w:rPr>
          <w:t xml:space="preserve"> </w:t>
        </w:r>
      </w:ins>
      <w:r>
        <w:rPr>
          <w:rFonts w:ascii="Arial"/>
          <w:spacing w:val="-57"/>
          <w:sz w:val="24"/>
        </w:rPr>
        <w:t xml:space="preserve"> </w:t>
      </w:r>
      <w:r>
        <w:rPr>
          <w:rFonts w:ascii="Arial"/>
          <w:sz w:val="24"/>
        </w:rPr>
        <w:t>value</w:t>
      </w:r>
      <w:proofErr w:type="gramEnd"/>
      <w:r>
        <w:rPr>
          <w:rFonts w:ascii="Arial"/>
          <w:sz w:val="24"/>
        </w:rPr>
        <w:t xml:space="preserve"> v, then the new array will contain </w:t>
      </w:r>
      <w:r>
        <w:rPr>
          <w:rFonts w:ascii="Arial"/>
          <w:i/>
          <w:sz w:val="24"/>
        </w:rPr>
        <w:t xml:space="preserve">n </w:t>
      </w:r>
      <w:r>
        <w:rPr>
          <w:rFonts w:ascii="Arial"/>
          <w:sz w:val="24"/>
        </w:rPr>
        <w:t>values (i.e. do not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 xml:space="preserve">add another copy of </w:t>
      </w:r>
      <w:r>
        <w:rPr>
          <w:rFonts w:ascii="Arial"/>
          <w:i/>
          <w:sz w:val="24"/>
        </w:rPr>
        <w:t xml:space="preserve">v </w:t>
      </w:r>
      <w:r>
        <w:rPr>
          <w:rFonts w:ascii="Arial"/>
          <w:sz w:val="24"/>
        </w:rPr>
        <w:t>if it is already in</w:t>
      </w:r>
      <w:r>
        <w:rPr>
          <w:rFonts w:ascii="Arial"/>
          <w:spacing w:val="3"/>
          <w:sz w:val="24"/>
        </w:rPr>
        <w:t xml:space="preserve"> </w:t>
      </w:r>
      <w:del w:id="193" w:author="Roger Priebe" w:date="2017-12-06T11:14:00Z">
        <w:r w:rsidDel="00A27C32">
          <w:rPr>
            <w:rFonts w:ascii="Arial"/>
            <w:i/>
            <w:sz w:val="24"/>
          </w:rPr>
          <w:delText>x</w:delText>
        </w:r>
      </w:del>
      <w:proofErr w:type="spellStart"/>
      <w:ins w:id="194" w:author="Roger Priebe" w:date="2017-12-06T11:14:00Z">
        <w:r w:rsidR="00A27C32">
          <w:rPr>
            <w:rFonts w:ascii="Arial"/>
            <w:i/>
            <w:sz w:val="24"/>
          </w:rPr>
          <w:t>nums</w:t>
        </w:r>
      </w:ins>
      <w:proofErr w:type="spellEnd"/>
      <w:r>
        <w:rPr>
          <w:rFonts w:ascii="Arial"/>
          <w:sz w:val="24"/>
        </w:rPr>
        <w:t>).</w:t>
      </w:r>
    </w:p>
    <w:p w14:paraId="4E694C58" w14:textId="1FD580E6" w:rsidR="008B5F4A" w:rsidRDefault="00D407D8">
      <w:pPr>
        <w:pStyle w:val="ListParagraph"/>
        <w:numPr>
          <w:ilvl w:val="1"/>
          <w:numId w:val="2"/>
        </w:numPr>
        <w:tabs>
          <w:tab w:val="left" w:pos="1898"/>
        </w:tabs>
        <w:spacing w:before="4"/>
        <w:ind w:left="1897" w:right="148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If </w:t>
      </w:r>
      <w:ins w:id="195" w:author="Vallath Nandakumar" w:date="2016-09-06T02:04:00Z">
        <w:r w:rsidR="00352B7B" w:rsidRPr="00D407D8">
          <w:rPr>
            <w:rFonts w:ascii="Arial"/>
            <w:color w:val="000000" w:themeColor="text1"/>
            <w:sz w:val="24"/>
          </w:rPr>
          <w:t xml:space="preserve">the first n elements </w:t>
        </w:r>
        <w:r w:rsidR="00352B7B">
          <w:rPr>
            <w:rFonts w:ascii="Arial"/>
            <w:color w:val="000000" w:themeColor="text1"/>
            <w:sz w:val="24"/>
          </w:rPr>
          <w:t xml:space="preserve"> of </w:t>
        </w:r>
      </w:ins>
      <w:del w:id="196" w:author="Roger Priebe" w:date="2017-12-06T11:14:00Z">
        <w:r w:rsidDel="00A27C32">
          <w:rPr>
            <w:rFonts w:ascii="Arial"/>
            <w:i/>
            <w:sz w:val="24"/>
          </w:rPr>
          <w:delText>x</w:delText>
        </w:r>
      </w:del>
      <w:proofErr w:type="spellStart"/>
      <w:ins w:id="197" w:author="Roger Priebe" w:date="2017-12-06T11:14:00Z">
        <w:r w:rsidR="00A27C32">
          <w:rPr>
            <w:rFonts w:ascii="Arial"/>
            <w:i/>
            <w:sz w:val="24"/>
          </w:rPr>
          <w:t>nums</w:t>
        </w:r>
      </w:ins>
      <w:proofErr w:type="spellEnd"/>
      <w:r>
        <w:rPr>
          <w:rFonts w:ascii="Arial"/>
          <w:i/>
          <w:sz w:val="24"/>
        </w:rPr>
        <w:t xml:space="preserve"> </w:t>
      </w:r>
      <w:r>
        <w:rPr>
          <w:rFonts w:ascii="Arial"/>
          <w:sz w:val="24"/>
        </w:rPr>
        <w:t>do</w:t>
      </w:r>
      <w:del w:id="198" w:author="Vallath Nandakumar" w:date="2016-09-06T02:04:00Z">
        <w:r w:rsidDel="00352B7B">
          <w:rPr>
            <w:rFonts w:ascii="Arial"/>
            <w:sz w:val="24"/>
          </w:rPr>
          <w:delText>es</w:delText>
        </w:r>
      </w:del>
      <w:r>
        <w:rPr>
          <w:rFonts w:ascii="Arial"/>
          <w:sz w:val="24"/>
        </w:rPr>
        <w:t xml:space="preserve"> not contain </w:t>
      </w:r>
      <w:r>
        <w:rPr>
          <w:rFonts w:ascii="Arial"/>
          <w:i/>
          <w:sz w:val="24"/>
        </w:rPr>
        <w:t xml:space="preserve">v </w:t>
      </w:r>
      <w:r>
        <w:rPr>
          <w:rFonts w:ascii="Arial"/>
          <w:sz w:val="24"/>
        </w:rPr>
        <w:t>then the new array will contain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n+1</w:t>
      </w:r>
    </w:p>
    <w:p w14:paraId="6CF57F2F" w14:textId="7637BA8A" w:rsidR="00E762AD" w:rsidRDefault="00D407D8" w:rsidP="00E762AD">
      <w:pPr>
        <w:pStyle w:val="BodyText"/>
        <w:spacing w:before="57" w:line="272" w:lineRule="exact"/>
        <w:ind w:right="299" w:firstLine="0"/>
      </w:pPr>
      <w:proofErr w:type="gramStart"/>
      <w:r>
        <w:t>values</w:t>
      </w:r>
      <w:proofErr w:type="gramEnd"/>
      <w:r>
        <w:t xml:space="preserve"> (i.e. the original contents plus</w:t>
      </w:r>
      <w:r>
        <w:rPr>
          <w:spacing w:val="-1"/>
        </w:rPr>
        <w:t xml:space="preserve"> </w:t>
      </w:r>
      <w:r>
        <w:rPr>
          <w:i/>
        </w:rPr>
        <w:t>v</w:t>
      </w:r>
      <w:r>
        <w:t>).</w:t>
      </w:r>
    </w:p>
    <w:p w14:paraId="5488D34F" w14:textId="0D7B796B" w:rsidR="008B5F4A" w:rsidRPr="00E762AD" w:rsidRDefault="00D407D8">
      <w:pPr>
        <w:pStyle w:val="ListParagraph"/>
        <w:numPr>
          <w:ilvl w:val="1"/>
          <w:numId w:val="2"/>
        </w:numPr>
        <w:tabs>
          <w:tab w:val="left" w:pos="1911"/>
        </w:tabs>
        <w:spacing w:before="5" w:line="230" w:lineRule="auto"/>
        <w:ind w:right="299" w:hanging="360"/>
        <w:rPr>
          <w:ins w:id="199" w:author="Vallath Nandakumar" w:date="2016-09-04T12:56:00Z"/>
          <w:rFonts w:ascii="Arial" w:eastAsia="Arial" w:hAnsi="Arial" w:cs="Arial"/>
          <w:sz w:val="24"/>
          <w:szCs w:val="24"/>
          <w:rPrChange w:id="200" w:author="Vallath Nandakumar" w:date="2016-09-04T12:56:00Z">
            <w:rPr>
              <w:ins w:id="201" w:author="Vallath Nandakumar" w:date="2016-09-04T12:56:00Z"/>
              <w:rFonts w:ascii="Arial"/>
              <w:sz w:val="24"/>
            </w:rPr>
          </w:rPrChange>
        </w:rPr>
      </w:pPr>
      <w:r>
        <w:rPr>
          <w:rFonts w:ascii="Arial"/>
          <w:b/>
          <w:sz w:val="24"/>
        </w:rPr>
        <w:t>Precondition</w:t>
      </w:r>
      <w:r>
        <w:rPr>
          <w:rFonts w:ascii="Arial"/>
          <w:sz w:val="24"/>
        </w:rPr>
        <w:t xml:space="preserve">: </w:t>
      </w:r>
      <w:del w:id="202" w:author="Roger Priebe" w:date="2017-12-06T11:14:00Z">
        <w:r w:rsidDel="00A27C32">
          <w:rPr>
            <w:rFonts w:ascii="Arial"/>
            <w:i/>
            <w:sz w:val="24"/>
          </w:rPr>
          <w:delText>x</w:delText>
        </w:r>
      </w:del>
      <w:proofErr w:type="spellStart"/>
      <w:ins w:id="203" w:author="Roger Priebe" w:date="2017-12-06T11:14:00Z">
        <w:r w:rsidR="00A27C32">
          <w:rPr>
            <w:rFonts w:ascii="Arial"/>
            <w:i/>
            <w:sz w:val="24"/>
          </w:rPr>
          <w:t>nums</w:t>
        </w:r>
      </w:ins>
      <w:proofErr w:type="spellEnd"/>
      <w:r>
        <w:rPr>
          <w:rFonts w:ascii="Arial"/>
          <w:i/>
          <w:sz w:val="24"/>
        </w:rPr>
        <w:t xml:space="preserve"> </w:t>
      </w:r>
      <w:r>
        <w:rPr>
          <w:rFonts w:ascii="Arial"/>
          <w:sz w:val="24"/>
        </w:rPr>
        <w:t>must be sorted in non-decreasing order. 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this precondition is not satisfied, then the result of calling this</w:t>
      </w:r>
      <w:r>
        <w:rPr>
          <w:rFonts w:ascii="Arial"/>
          <w:spacing w:val="-66"/>
          <w:sz w:val="24"/>
        </w:rPr>
        <w:t xml:space="preserve"> </w:t>
      </w:r>
      <w:r>
        <w:rPr>
          <w:rFonts w:ascii="Arial"/>
          <w:sz w:val="24"/>
        </w:rPr>
        <w:t>function is undefined and may produce catastrophic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behavior.</w:t>
      </w:r>
    </w:p>
    <w:p w14:paraId="52FC322C" w14:textId="21456871" w:rsidR="00E762AD" w:rsidRDefault="00E762AD">
      <w:pPr>
        <w:pStyle w:val="ListParagraph"/>
        <w:numPr>
          <w:ilvl w:val="1"/>
          <w:numId w:val="2"/>
        </w:numPr>
        <w:tabs>
          <w:tab w:val="left" w:pos="1911"/>
        </w:tabs>
        <w:spacing w:before="5" w:line="230" w:lineRule="auto"/>
        <w:ind w:right="299" w:hanging="360"/>
        <w:rPr>
          <w:ins w:id="204" w:author="Vallath Nandakumar" w:date="2016-09-05T12:51:00Z"/>
          <w:rFonts w:ascii="Arial" w:eastAsia="Arial" w:hAnsi="Arial" w:cs="Arial"/>
          <w:sz w:val="24"/>
          <w:szCs w:val="24"/>
        </w:rPr>
      </w:pPr>
      <w:ins w:id="205" w:author="Vallath Nandakumar" w:date="2016-09-04T12:56:00Z">
        <w:r>
          <w:rPr>
            <w:rFonts w:ascii="Arial"/>
            <w:b/>
            <w:sz w:val="24"/>
          </w:rPr>
          <w:t>Precondition</w:t>
        </w:r>
        <w:r w:rsidRPr="00E762AD">
          <w:rPr>
            <w:rFonts w:ascii="Arial" w:eastAsia="Arial" w:hAnsi="Arial" w:cs="Arial"/>
            <w:sz w:val="24"/>
            <w:szCs w:val="24"/>
            <w:rPrChange w:id="206" w:author="Vallath Nandakumar" w:date="2016-09-04T12:56:00Z">
              <w:rPr>
                <w:rFonts w:ascii="Arial"/>
                <w:b/>
                <w:sz w:val="24"/>
              </w:rPr>
            </w:rPrChange>
          </w:rPr>
          <w:t>:</w:t>
        </w:r>
        <w:r w:rsidR="002645EA">
          <w:rPr>
            <w:rFonts w:ascii="Arial" w:eastAsia="Arial" w:hAnsi="Arial" w:cs="Arial"/>
            <w:sz w:val="24"/>
            <w:szCs w:val="24"/>
          </w:rPr>
          <w:t xml:space="preserve"> n &lt;</w:t>
        </w:r>
      </w:ins>
      <w:ins w:id="207" w:author="Vallath Nandakumar" w:date="2016-09-06T01:55:00Z">
        <w:r w:rsidR="002645EA">
          <w:rPr>
            <w:rFonts w:ascii="Arial" w:eastAsia="Arial" w:hAnsi="Arial" w:cs="Arial"/>
            <w:sz w:val="24"/>
            <w:szCs w:val="24"/>
          </w:rPr>
          <w:t>=</w:t>
        </w:r>
      </w:ins>
      <w:ins w:id="208" w:author="Vallath Nandakumar" w:date="2016-09-04T12:56:00Z">
        <w:r>
          <w:rPr>
            <w:rFonts w:ascii="Arial" w:eastAsia="Arial" w:hAnsi="Arial" w:cs="Arial"/>
            <w:sz w:val="24"/>
            <w:szCs w:val="24"/>
          </w:rPr>
          <w:t xml:space="preserve"> </w:t>
        </w:r>
        <w:del w:id="209" w:author="Roger Priebe" w:date="2017-12-06T11:14:00Z">
          <w:r w:rsidDel="00A27C32">
            <w:rPr>
              <w:rFonts w:ascii="Arial" w:eastAsia="Arial" w:hAnsi="Arial" w:cs="Arial"/>
              <w:sz w:val="24"/>
              <w:szCs w:val="24"/>
            </w:rPr>
            <w:delText>x</w:delText>
          </w:r>
        </w:del>
      </w:ins>
      <w:proofErr w:type="spellStart"/>
      <w:ins w:id="210" w:author="Roger Priebe" w:date="2017-12-06T11:14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ins w:id="211" w:author="Vallath Nandakumar" w:date="2016-09-04T12:56:00Z">
        <w:r>
          <w:rPr>
            <w:rFonts w:ascii="Arial" w:eastAsia="Arial" w:hAnsi="Arial" w:cs="Arial"/>
            <w:sz w:val="24"/>
            <w:szCs w:val="24"/>
          </w:rPr>
          <w:t>.length</w:t>
        </w:r>
        <w:proofErr w:type="spellEnd"/>
        <w:r>
          <w:rPr>
            <w:rFonts w:ascii="Arial" w:eastAsia="Arial" w:hAnsi="Arial" w:cs="Arial"/>
            <w:sz w:val="24"/>
            <w:szCs w:val="24"/>
          </w:rPr>
          <w:t>, and n &gt;</w:t>
        </w:r>
      </w:ins>
      <w:ins w:id="212" w:author="Vallath Nandakumar" w:date="2016-09-05T12:53:00Z">
        <w:r w:rsidR="00E610F5">
          <w:rPr>
            <w:rFonts w:ascii="Arial" w:eastAsia="Arial" w:hAnsi="Arial" w:cs="Arial"/>
            <w:sz w:val="24"/>
            <w:szCs w:val="24"/>
          </w:rPr>
          <w:t>=</w:t>
        </w:r>
      </w:ins>
      <w:ins w:id="213" w:author="Vallath Nandakumar" w:date="2016-09-06T01:55:00Z">
        <w:r w:rsidR="002645EA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214" w:author="Vallath Nandakumar" w:date="2016-09-04T12:56:00Z">
        <w:r>
          <w:rPr>
            <w:rFonts w:ascii="Arial" w:eastAsia="Arial" w:hAnsi="Arial" w:cs="Arial"/>
            <w:sz w:val="24"/>
            <w:szCs w:val="24"/>
          </w:rPr>
          <w:t>0.</w:t>
        </w:r>
      </w:ins>
    </w:p>
    <w:p w14:paraId="069831A9" w14:textId="79B81EEA" w:rsidR="00E610F5" w:rsidRDefault="00E610F5">
      <w:pPr>
        <w:pStyle w:val="ListParagraph"/>
        <w:numPr>
          <w:ilvl w:val="1"/>
          <w:numId w:val="2"/>
        </w:numPr>
        <w:tabs>
          <w:tab w:val="left" w:pos="1911"/>
        </w:tabs>
        <w:spacing w:before="5" w:line="230" w:lineRule="auto"/>
        <w:ind w:right="299" w:hanging="360"/>
        <w:rPr>
          <w:ins w:id="215" w:author="Vallath Nandakumar" w:date="2016-09-05T12:53:00Z"/>
          <w:rFonts w:ascii="Arial" w:eastAsia="Arial" w:hAnsi="Arial" w:cs="Arial"/>
          <w:sz w:val="24"/>
          <w:szCs w:val="24"/>
        </w:rPr>
      </w:pPr>
      <w:ins w:id="216" w:author="Vallath Nandakumar" w:date="2016-09-05T12:51:00Z">
        <w:r>
          <w:rPr>
            <w:rFonts w:ascii="Arial"/>
            <w:b/>
            <w:sz w:val="24"/>
          </w:rPr>
          <w:t>Precondition</w:t>
        </w:r>
        <w:r w:rsidRPr="00E610F5">
          <w:rPr>
            <w:rFonts w:ascii="Arial" w:eastAsia="Arial" w:hAnsi="Arial" w:cs="Arial"/>
            <w:sz w:val="24"/>
            <w:szCs w:val="24"/>
            <w:rPrChange w:id="217" w:author="Vallath Nandakumar" w:date="2016-09-05T12:51:00Z">
              <w:rPr>
                <w:rFonts w:ascii="Arial"/>
                <w:b/>
                <w:sz w:val="24"/>
              </w:rPr>
            </w:rPrChange>
          </w:rPr>
          <w:t>:</w:t>
        </w:r>
        <w:r>
          <w:rPr>
            <w:rFonts w:ascii="Arial" w:eastAsia="Arial" w:hAnsi="Arial" w:cs="Arial"/>
            <w:sz w:val="24"/>
            <w:szCs w:val="24"/>
          </w:rPr>
          <w:t xml:space="preserve"> </w:t>
        </w:r>
        <w:del w:id="218" w:author="Roger Priebe" w:date="2017-12-06T11:14:00Z">
          <w:r w:rsidDel="00A27C32">
            <w:rPr>
              <w:rFonts w:ascii="Arial" w:eastAsia="Arial" w:hAnsi="Arial" w:cs="Arial"/>
              <w:sz w:val="24"/>
              <w:szCs w:val="24"/>
            </w:rPr>
            <w:delText>x</w:delText>
          </w:r>
        </w:del>
      </w:ins>
      <w:proofErr w:type="spellStart"/>
      <w:proofErr w:type="gramStart"/>
      <w:ins w:id="219" w:author="Roger Priebe" w:date="2017-12-06T11:14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proofErr w:type="spellEnd"/>
      <w:ins w:id="220" w:author="Vallath Nandakumar" w:date="2016-09-05T12:51:00Z">
        <w:r>
          <w:rPr>
            <w:rFonts w:ascii="Arial" w:eastAsia="Arial" w:hAnsi="Arial" w:cs="Arial"/>
            <w:sz w:val="24"/>
            <w:szCs w:val="24"/>
          </w:rPr>
          <w:t xml:space="preserve"> !</w:t>
        </w:r>
        <w:proofErr w:type="gramEnd"/>
        <w:r>
          <w:rPr>
            <w:rFonts w:ascii="Arial" w:eastAsia="Arial" w:hAnsi="Arial" w:cs="Arial"/>
            <w:sz w:val="24"/>
            <w:szCs w:val="24"/>
          </w:rPr>
          <w:t>= null</w:t>
        </w:r>
      </w:ins>
      <w:ins w:id="221" w:author="Vallath Nandakumar" w:date="2016-09-05T12:53:00Z">
        <w:r>
          <w:rPr>
            <w:rFonts w:ascii="Arial" w:eastAsia="Arial" w:hAnsi="Arial" w:cs="Arial"/>
            <w:sz w:val="24"/>
            <w:szCs w:val="24"/>
          </w:rPr>
          <w:t>.</w:t>
        </w:r>
      </w:ins>
    </w:p>
    <w:p w14:paraId="308E5F73" w14:textId="58B7DDBC" w:rsidR="00E610F5" w:rsidRPr="00E610F5" w:rsidRDefault="00E610F5">
      <w:pPr>
        <w:pStyle w:val="ListParagraph"/>
        <w:numPr>
          <w:ilvl w:val="1"/>
          <w:numId w:val="2"/>
        </w:numPr>
        <w:tabs>
          <w:tab w:val="left" w:pos="1911"/>
        </w:tabs>
        <w:spacing w:before="5" w:line="230" w:lineRule="auto"/>
        <w:ind w:right="299" w:hanging="360"/>
        <w:rPr>
          <w:rFonts w:ascii="Arial" w:eastAsia="Arial" w:hAnsi="Arial" w:cs="Arial"/>
          <w:sz w:val="24"/>
          <w:szCs w:val="24"/>
        </w:rPr>
      </w:pPr>
      <w:proofErr w:type="spellStart"/>
      <w:ins w:id="222" w:author="Vallath Nandakumar" w:date="2016-09-05T12:54:00Z">
        <w:r>
          <w:rPr>
            <w:rFonts w:ascii="Arial"/>
            <w:b/>
            <w:sz w:val="24"/>
          </w:rPr>
          <w:t>Precondition</w:t>
        </w:r>
        <w:proofErr w:type="gramStart"/>
        <w:r w:rsidRPr="009A0731">
          <w:rPr>
            <w:rFonts w:ascii="Arial" w:eastAsia="Arial" w:hAnsi="Arial" w:cs="Arial"/>
            <w:sz w:val="24"/>
            <w:szCs w:val="24"/>
          </w:rPr>
          <w:t>:</w:t>
        </w:r>
      </w:ins>
      <w:proofErr w:type="gramEnd"/>
      <w:ins w:id="223" w:author="Vallath Nandakumar" w:date="2016-09-06T01:55:00Z">
        <w:del w:id="224" w:author="Roger Priebe" w:date="2017-12-06T11:14:00Z">
          <w:r w:rsidR="002645EA" w:rsidDel="00A27C32">
            <w:rPr>
              <w:rFonts w:ascii="Arial"/>
              <w:sz w:val="24"/>
            </w:rPr>
            <w:delText>x</w:delText>
          </w:r>
        </w:del>
      </w:ins>
      <w:ins w:id="225" w:author="Roger Priebe" w:date="2017-12-06T11:14:00Z">
        <w:r w:rsidR="00A27C32">
          <w:rPr>
            <w:rFonts w:ascii="Arial"/>
            <w:sz w:val="24"/>
          </w:rPr>
          <w:t>nums</w:t>
        </w:r>
      </w:ins>
      <w:ins w:id="226" w:author="Vallath Nandakumar" w:date="2016-09-06T01:55:00Z">
        <w:r w:rsidR="002645EA">
          <w:rPr>
            <w:rFonts w:ascii="Arial"/>
            <w:sz w:val="24"/>
          </w:rPr>
          <w:t>.length</w:t>
        </w:r>
        <w:proofErr w:type="spellEnd"/>
        <w:r w:rsidR="002645EA">
          <w:rPr>
            <w:rFonts w:ascii="Arial"/>
            <w:sz w:val="24"/>
          </w:rPr>
          <w:t xml:space="preserve"> &gt; 0.</w:t>
        </w:r>
      </w:ins>
    </w:p>
    <w:p w14:paraId="201F5405" w14:textId="1B6B7AFD" w:rsidR="008B5F4A" w:rsidRDefault="00D407D8">
      <w:pPr>
        <w:pStyle w:val="ListParagraph"/>
        <w:numPr>
          <w:ilvl w:val="1"/>
          <w:numId w:val="2"/>
        </w:numPr>
        <w:tabs>
          <w:tab w:val="left" w:pos="1911"/>
        </w:tabs>
        <w:spacing w:before="9"/>
        <w:ind w:right="299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worst case time complexity should be</w:t>
      </w:r>
      <w:r>
        <w:rPr>
          <w:rFonts w:ascii="Arial"/>
          <w:spacing w:val="-5"/>
          <w:sz w:val="24"/>
        </w:rPr>
        <w:t xml:space="preserve"> </w:t>
      </w:r>
      <w:proofErr w:type="gramStart"/>
      <w:r>
        <w:rPr>
          <w:rFonts w:ascii="Arial"/>
          <w:sz w:val="24"/>
        </w:rPr>
        <w:t>O(</w:t>
      </w:r>
      <w:proofErr w:type="gramEnd"/>
      <w:r>
        <w:rPr>
          <w:rFonts w:ascii="Arial"/>
          <w:sz w:val="24"/>
        </w:rPr>
        <w:t>n)</w:t>
      </w:r>
      <w:ins w:id="227" w:author="Vallath Nandakumar" w:date="2016-09-04T14:52:00Z">
        <w:r w:rsidR="00A06140">
          <w:rPr>
            <w:rFonts w:ascii="Arial"/>
            <w:sz w:val="24"/>
          </w:rPr>
          <w:t>.</w:t>
        </w:r>
      </w:ins>
    </w:p>
    <w:p w14:paraId="6CE700E1" w14:textId="77777777" w:rsidR="008B5F4A" w:rsidRDefault="008B5F4A">
      <w:pPr>
        <w:spacing w:before="11"/>
        <w:rPr>
          <w:rFonts w:ascii="Arial" w:eastAsia="Arial" w:hAnsi="Arial" w:cs="Arial"/>
          <w:sz w:val="23"/>
          <w:szCs w:val="23"/>
        </w:rPr>
      </w:pPr>
    </w:p>
    <w:p w14:paraId="037DBDB0" w14:textId="77777777" w:rsidR="00113B0B" w:rsidRDefault="00D407D8">
      <w:pPr>
        <w:pStyle w:val="ListParagraph"/>
        <w:numPr>
          <w:ilvl w:val="0"/>
          <w:numId w:val="2"/>
        </w:numPr>
        <w:tabs>
          <w:tab w:val="left" w:pos="1191"/>
        </w:tabs>
        <w:spacing w:line="268" w:lineRule="exact"/>
        <w:ind w:right="591" w:hanging="360"/>
        <w:rPr>
          <w:ins w:id="228" w:author="Roger Priebe" w:date="2017-12-06T11:51:00Z"/>
          <w:rFonts w:ascii="Arial" w:eastAsia="Arial" w:hAnsi="Arial" w:cs="Arial"/>
          <w:sz w:val="24"/>
          <w:szCs w:val="24"/>
        </w:rPr>
      </w:pPr>
      <w:proofErr w:type="spellStart"/>
      <w:r w:rsidRPr="00113B0B">
        <w:rPr>
          <w:rFonts w:ascii="Courier New" w:eastAsia="Arial" w:hAnsi="Courier New" w:cs="Courier New"/>
          <w:b/>
          <w:bCs/>
          <w:sz w:val="24"/>
          <w:szCs w:val="24"/>
          <w:rPrChange w:id="229" w:author="Roger Priebe" w:date="2017-12-06T11:48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b/>
          <w:bCs/>
          <w:sz w:val="24"/>
          <w:szCs w:val="24"/>
          <w:rPrChange w:id="230" w:author="Roger Priebe" w:date="2017-12-06T11:48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231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insertInPlace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232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(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233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234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[] </w:t>
      </w:r>
      <w:del w:id="235" w:author="Roger Priebe" w:date="2017-12-06T11:14:00Z">
        <w:r w:rsidRPr="00113B0B" w:rsidDel="00A27C32">
          <w:rPr>
            <w:rFonts w:ascii="Courier New" w:eastAsia="Arial" w:hAnsi="Courier New" w:cs="Courier New"/>
            <w:sz w:val="24"/>
            <w:szCs w:val="24"/>
            <w:rPrChange w:id="236" w:author="Roger Priebe" w:date="2017-12-06T11:48:00Z">
              <w:rPr>
                <w:rFonts w:ascii="Arial" w:eastAsia="Arial" w:hAnsi="Arial" w:cs="Arial"/>
                <w:sz w:val="24"/>
                <w:szCs w:val="24"/>
              </w:rPr>
            </w:rPrChange>
          </w:rPr>
          <w:delText>x</w:delText>
        </w:r>
      </w:del>
      <w:proofErr w:type="spellStart"/>
      <w:ins w:id="237" w:author="Roger Priebe" w:date="2017-12-06T11:14:00Z">
        <w:r w:rsidR="00A27C32" w:rsidRPr="00113B0B">
          <w:rPr>
            <w:rFonts w:ascii="Courier New" w:eastAsia="Arial" w:hAnsi="Courier New" w:cs="Courier New"/>
            <w:sz w:val="24"/>
            <w:szCs w:val="24"/>
            <w:rPrChange w:id="238" w:author="Roger Priebe" w:date="2017-12-06T11:48:00Z">
              <w:rPr>
                <w:rFonts w:ascii="Arial" w:eastAsia="Arial" w:hAnsi="Arial" w:cs="Arial"/>
                <w:sz w:val="24"/>
                <w:szCs w:val="24"/>
              </w:rPr>
            </w:rPrChange>
          </w:rPr>
          <w:t>nums</w:t>
        </w:r>
      </w:ins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239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,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240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241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 n,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242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243" w:author="Roger Priebe" w:date="2017-12-06T11:48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 v)</w:t>
      </w:r>
    </w:p>
    <w:p w14:paraId="4EBE6AC6" w14:textId="77777777" w:rsidR="00113B0B" w:rsidRPr="00113B0B" w:rsidRDefault="00113B0B" w:rsidP="00113B0B">
      <w:pPr>
        <w:tabs>
          <w:tab w:val="left" w:pos="1191"/>
        </w:tabs>
        <w:spacing w:line="268" w:lineRule="exact"/>
        <w:ind w:left="830" w:right="591"/>
        <w:rPr>
          <w:ins w:id="244" w:author="Roger Priebe" w:date="2017-12-06T11:51:00Z"/>
          <w:rFonts w:ascii="Arial" w:eastAsia="Arial" w:hAnsi="Arial" w:cs="Arial"/>
          <w:sz w:val="24"/>
          <w:szCs w:val="24"/>
          <w:rPrChange w:id="245" w:author="Roger Priebe" w:date="2017-12-06T11:51:00Z">
            <w:rPr>
              <w:ins w:id="246" w:author="Roger Priebe" w:date="2017-12-06T11:51:00Z"/>
            </w:rPr>
          </w:rPrChange>
        </w:rPr>
        <w:pPrChange w:id="247" w:author="Roger Priebe" w:date="2017-12-06T11:51:00Z">
          <w:pPr>
            <w:pStyle w:val="ListParagraph"/>
            <w:numPr>
              <w:numId w:val="2"/>
            </w:numPr>
            <w:tabs>
              <w:tab w:val="left" w:pos="1191"/>
            </w:tabs>
            <w:spacing w:line="268" w:lineRule="exact"/>
            <w:ind w:left="1190" w:right="591" w:hanging="360"/>
          </w:pPr>
        </w:pPrChange>
      </w:pPr>
    </w:p>
    <w:p w14:paraId="7519B95C" w14:textId="6A71EDA4" w:rsidR="008B5F4A" w:rsidRDefault="00D407D8" w:rsidP="00113B0B">
      <w:pPr>
        <w:pStyle w:val="ListParagraph"/>
        <w:tabs>
          <w:tab w:val="left" w:pos="1191"/>
        </w:tabs>
        <w:spacing w:line="268" w:lineRule="exact"/>
        <w:ind w:left="1190" w:right="591"/>
        <w:rPr>
          <w:rFonts w:ascii="Arial" w:eastAsia="Arial" w:hAnsi="Arial" w:cs="Arial"/>
          <w:sz w:val="24"/>
          <w:szCs w:val="24"/>
        </w:rPr>
        <w:pPrChange w:id="248" w:author="Roger Priebe" w:date="2017-12-06T11:51:00Z">
          <w:pPr>
            <w:pStyle w:val="ListParagraph"/>
            <w:numPr>
              <w:numId w:val="2"/>
            </w:numPr>
            <w:tabs>
              <w:tab w:val="left" w:pos="1191"/>
            </w:tabs>
            <w:spacing w:line="268" w:lineRule="exact"/>
            <w:ind w:left="1190" w:right="591" w:hanging="360"/>
          </w:pPr>
        </w:pPrChange>
      </w:pPr>
      <w:del w:id="249" w:author="Roger Priebe" w:date="2017-12-06T11:51:00Z">
        <w:r w:rsidDel="00113B0B">
          <w:rPr>
            <w:rFonts w:ascii="Arial" w:eastAsia="Arial" w:hAnsi="Arial" w:cs="Arial"/>
            <w:sz w:val="24"/>
            <w:szCs w:val="24"/>
          </w:rPr>
          <w:delText xml:space="preserve"> – </w:delText>
        </w:r>
      </w:del>
      <w:ins w:id="250" w:author="Roger Priebe" w:date="2017-12-06T11:51:00Z">
        <w:r w:rsidR="00113B0B">
          <w:rPr>
            <w:rFonts w:ascii="Arial" w:eastAsia="Arial" w:hAnsi="Arial" w:cs="Arial"/>
            <w:sz w:val="24"/>
            <w:szCs w:val="24"/>
          </w:rPr>
          <w:t>M</w:t>
        </w:r>
      </w:ins>
      <w:del w:id="251" w:author="Roger Priebe" w:date="2017-12-06T11:51:00Z">
        <w:r w:rsidDel="00113B0B">
          <w:rPr>
            <w:rFonts w:ascii="Arial" w:eastAsia="Arial" w:hAnsi="Arial" w:cs="Arial"/>
            <w:sz w:val="24"/>
            <w:szCs w:val="24"/>
          </w:rPr>
          <w:delText>m</w:delText>
        </w:r>
      </w:del>
      <w:r>
        <w:rPr>
          <w:rFonts w:ascii="Arial" w:eastAsia="Arial" w:hAnsi="Arial" w:cs="Arial"/>
          <w:sz w:val="24"/>
          <w:szCs w:val="24"/>
        </w:rPr>
        <w:t xml:space="preserve">odify </w:t>
      </w:r>
      <w:del w:id="252" w:author="Roger Priebe" w:date="2017-12-06T11:14:00Z">
        <w:r w:rsidDel="00A27C32">
          <w:rPr>
            <w:rFonts w:ascii="Arial" w:eastAsia="Arial" w:hAnsi="Arial" w:cs="Arial"/>
            <w:i/>
            <w:sz w:val="24"/>
            <w:szCs w:val="24"/>
          </w:rPr>
          <w:delText>x</w:delText>
        </w:r>
      </w:del>
      <w:proofErr w:type="spellStart"/>
      <w:ins w:id="253" w:author="Roger Priebe" w:date="2017-12-06T11:14:00Z">
        <w:r w:rsidR="00A27C32">
          <w:rPr>
            <w:rFonts w:ascii="Arial" w:eastAsia="Arial" w:hAnsi="Arial" w:cs="Arial"/>
            <w:i/>
            <w:sz w:val="24"/>
            <w:szCs w:val="24"/>
          </w:rPr>
          <w:t>nums</w:t>
        </w:r>
      </w:ins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 that it satisfies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following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properties:</w:t>
      </w:r>
    </w:p>
    <w:p w14:paraId="76E907EA" w14:textId="794C2C2A" w:rsidR="008B5F4A" w:rsidRDefault="00D407D8">
      <w:pPr>
        <w:pStyle w:val="ListParagraph"/>
        <w:numPr>
          <w:ilvl w:val="1"/>
          <w:numId w:val="2"/>
        </w:numPr>
        <w:tabs>
          <w:tab w:val="left" w:pos="1901"/>
        </w:tabs>
        <w:spacing w:line="242" w:lineRule="auto"/>
        <w:ind w:left="1900" w:right="116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If </w:t>
      </w:r>
      <w:del w:id="254" w:author="Roger Priebe" w:date="2017-12-06T11:14:00Z">
        <w:r w:rsidDel="00A27C32">
          <w:rPr>
            <w:rFonts w:ascii="Arial"/>
            <w:i/>
            <w:sz w:val="24"/>
          </w:rPr>
          <w:delText>x</w:delText>
        </w:r>
      </w:del>
      <w:proofErr w:type="spellStart"/>
      <w:ins w:id="255" w:author="Roger Priebe" w:date="2017-12-06T11:14:00Z">
        <w:r w:rsidR="00A27C32">
          <w:rPr>
            <w:rFonts w:ascii="Arial"/>
            <w:i/>
            <w:sz w:val="24"/>
          </w:rPr>
          <w:t>nums</w:t>
        </w:r>
      </w:ins>
      <w:proofErr w:type="spellEnd"/>
      <w:r>
        <w:rPr>
          <w:rFonts w:ascii="Arial"/>
          <w:i/>
          <w:sz w:val="24"/>
        </w:rPr>
        <w:t xml:space="preserve"> </w:t>
      </w:r>
      <w:r>
        <w:rPr>
          <w:rFonts w:ascii="Arial"/>
          <w:sz w:val="24"/>
        </w:rPr>
        <w:t>contained at least one copy of the value v within the first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n elements (array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 xml:space="preserve">elements </w:t>
      </w:r>
      <w:del w:id="256" w:author="Roger Priebe" w:date="2017-12-06T11:14:00Z">
        <w:r w:rsidDel="00A27C32">
          <w:rPr>
            <w:rFonts w:ascii="Arial"/>
            <w:sz w:val="24"/>
          </w:rPr>
          <w:delText>x</w:delText>
        </w:r>
      </w:del>
      <w:proofErr w:type="spellStart"/>
      <w:proofErr w:type="gramStart"/>
      <w:ins w:id="257" w:author="Roger Priebe" w:date="2017-12-06T11:14:00Z">
        <w:r w:rsidR="00A27C32">
          <w:rPr>
            <w:rFonts w:ascii="Arial"/>
            <w:sz w:val="24"/>
          </w:rPr>
          <w:t>nums</w:t>
        </w:r>
      </w:ins>
      <w:proofErr w:type="spellEnd"/>
      <w:r>
        <w:rPr>
          <w:rFonts w:ascii="Arial"/>
          <w:sz w:val="24"/>
        </w:rPr>
        <w:t>[</w:t>
      </w:r>
      <w:proofErr w:type="gramEnd"/>
      <w:r>
        <w:rPr>
          <w:rFonts w:ascii="Arial"/>
          <w:sz w:val="24"/>
        </w:rPr>
        <w:t>0..n-1])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prior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executing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61"/>
          <w:sz w:val="24"/>
        </w:rPr>
        <w:t xml:space="preserve"> </w:t>
      </w:r>
      <w:r>
        <w:rPr>
          <w:rFonts w:ascii="Arial"/>
          <w:sz w:val="24"/>
        </w:rPr>
        <w:t xml:space="preserve">function, then </w:t>
      </w:r>
      <w:del w:id="258" w:author="Roger Priebe" w:date="2017-12-06T11:14:00Z">
        <w:r w:rsidDel="00A27C32">
          <w:rPr>
            <w:rFonts w:ascii="Arial"/>
            <w:sz w:val="24"/>
          </w:rPr>
          <w:delText>x</w:delText>
        </w:r>
      </w:del>
      <w:proofErr w:type="spellStart"/>
      <w:ins w:id="259" w:author="Roger Priebe" w:date="2017-12-06T11:14:00Z">
        <w:r w:rsidR="00A27C32">
          <w:rPr>
            <w:rFonts w:ascii="Arial"/>
            <w:sz w:val="24"/>
          </w:rPr>
          <w:t>nums</w:t>
        </w:r>
      </w:ins>
      <w:proofErr w:type="spellEnd"/>
      <w:r>
        <w:rPr>
          <w:rFonts w:ascii="Arial"/>
          <w:sz w:val="24"/>
        </w:rPr>
        <w:t xml:space="preserve"> is not modified, and </w:t>
      </w:r>
      <w:r>
        <w:rPr>
          <w:rFonts w:ascii="Arial"/>
          <w:i/>
          <w:sz w:val="24"/>
        </w:rPr>
        <w:t xml:space="preserve">n </w:t>
      </w:r>
      <w:r>
        <w:rPr>
          <w:rFonts w:ascii="Arial"/>
          <w:sz w:val="24"/>
        </w:rPr>
        <w:t>is returned by the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function.</w:t>
      </w:r>
    </w:p>
    <w:p w14:paraId="64E181D5" w14:textId="2539B76F" w:rsidR="008B5F4A" w:rsidRDefault="00D407D8">
      <w:pPr>
        <w:pStyle w:val="ListParagraph"/>
        <w:numPr>
          <w:ilvl w:val="1"/>
          <w:numId w:val="2"/>
        </w:numPr>
        <w:tabs>
          <w:tab w:val="left" w:pos="1891"/>
        </w:tabs>
        <w:spacing w:line="235" w:lineRule="auto"/>
        <w:ind w:left="1890" w:right="328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Otherwise the modified array will contain the first 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values from the original array and the value v. These n+1 values </w:t>
      </w:r>
      <w:ins w:id="260" w:author="Vallath Nandakumar" w:date="2016-09-04T12:58:00Z">
        <w:r w:rsidR="00E762AD">
          <w:rPr>
            <w:rFonts w:ascii="Arial" w:eastAsia="Arial" w:hAnsi="Arial" w:cs="Arial"/>
            <w:sz w:val="24"/>
            <w:szCs w:val="24"/>
          </w:rPr>
          <w:t xml:space="preserve">are </w:t>
        </w:r>
      </w:ins>
      <w:r>
        <w:rPr>
          <w:rFonts w:ascii="Arial" w:eastAsia="Arial" w:hAnsi="Arial" w:cs="Arial"/>
          <w:sz w:val="24"/>
          <w:szCs w:val="24"/>
        </w:rPr>
        <w:t>sorted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 non-decreasing order and stored in array elements </w:t>
      </w:r>
      <w:del w:id="261" w:author="Roger Priebe" w:date="2017-12-06T11:14:00Z">
        <w:r w:rsidDel="00A27C32">
          <w:rPr>
            <w:rFonts w:ascii="Arial" w:eastAsia="Arial" w:hAnsi="Arial" w:cs="Arial"/>
            <w:sz w:val="24"/>
            <w:szCs w:val="24"/>
          </w:rPr>
          <w:delText>x</w:delText>
        </w:r>
      </w:del>
      <w:proofErr w:type="spellStart"/>
      <w:proofErr w:type="gramStart"/>
      <w:ins w:id="262" w:author="Roger Priebe" w:date="2017-12-06T11:14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0..n]. The function returns n+1. The remaining elements of </w:t>
      </w:r>
      <w:del w:id="263" w:author="Roger Priebe" w:date="2017-12-06T11:14:00Z">
        <w:r w:rsidDel="00A27C32">
          <w:rPr>
            <w:rFonts w:ascii="Arial" w:eastAsia="Arial" w:hAnsi="Arial" w:cs="Arial"/>
            <w:sz w:val="24"/>
            <w:szCs w:val="24"/>
          </w:rPr>
          <w:delText>x</w:delText>
        </w:r>
      </w:del>
      <w:proofErr w:type="spellStart"/>
      <w:ins w:id="264" w:author="Roger Priebe" w:date="2017-12-06T11:14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proofErr w:type="spellEnd"/>
      <w:r>
        <w:rPr>
          <w:rFonts w:ascii="Arial" w:eastAsia="Arial" w:hAnsi="Arial" w:cs="Arial"/>
          <w:sz w:val="24"/>
          <w:szCs w:val="24"/>
        </w:rPr>
        <w:t xml:space="preserve"> (i.e.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elements after index n) are “don’t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care”.</w:t>
      </w:r>
    </w:p>
    <w:p w14:paraId="3A3EC2E3" w14:textId="5AE2B3F9" w:rsidR="008B5F4A" w:rsidRDefault="00D407D8">
      <w:pPr>
        <w:pStyle w:val="ListParagraph"/>
        <w:numPr>
          <w:ilvl w:val="1"/>
          <w:numId w:val="2"/>
        </w:numPr>
        <w:tabs>
          <w:tab w:val="left" w:pos="1891"/>
        </w:tabs>
        <w:spacing w:before="11" w:line="260" w:lineRule="exact"/>
        <w:ind w:left="1890" w:right="335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Precondition</w:t>
      </w:r>
      <w:r>
        <w:rPr>
          <w:rFonts w:ascii="Arial"/>
          <w:sz w:val="24"/>
        </w:rPr>
        <w:t xml:space="preserve">: </w:t>
      </w:r>
      <w:del w:id="265" w:author="Roger Priebe" w:date="2017-12-06T11:14:00Z">
        <w:r w:rsidDel="00A27C32">
          <w:rPr>
            <w:rFonts w:ascii="Arial"/>
            <w:sz w:val="24"/>
          </w:rPr>
          <w:delText>x</w:delText>
        </w:r>
      </w:del>
      <w:proofErr w:type="spellStart"/>
      <w:ins w:id="266" w:author="Roger Priebe" w:date="2017-12-06T11:14:00Z">
        <w:r w:rsidR="00A27C32">
          <w:rPr>
            <w:rFonts w:ascii="Arial"/>
            <w:sz w:val="24"/>
          </w:rPr>
          <w:t>nums</w:t>
        </w:r>
      </w:ins>
      <w:r>
        <w:rPr>
          <w:rFonts w:ascii="Arial"/>
          <w:sz w:val="24"/>
        </w:rPr>
        <w:t>.length</w:t>
      </w:r>
      <w:proofErr w:type="spellEnd"/>
      <w:r>
        <w:rPr>
          <w:rFonts w:ascii="Arial"/>
          <w:sz w:val="24"/>
        </w:rPr>
        <w:t xml:space="preserve"> is at least n + 1. If this precondition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 xml:space="preserve">is </w:t>
      </w:r>
      <w:r>
        <w:rPr>
          <w:rFonts w:ascii="Arial"/>
          <w:spacing w:val="2"/>
          <w:sz w:val="24"/>
        </w:rPr>
        <w:t xml:space="preserve">not </w:t>
      </w:r>
      <w:r>
        <w:rPr>
          <w:rFonts w:ascii="Arial"/>
          <w:sz w:val="24"/>
        </w:rPr>
        <w:t>satisfied, then the result of calling this function is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undefined and may produce catastrophic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behavior.</w:t>
      </w:r>
    </w:p>
    <w:p w14:paraId="14C757A2" w14:textId="557B7BBD" w:rsidR="008B5F4A" w:rsidRPr="00E762AD" w:rsidRDefault="00D407D8">
      <w:pPr>
        <w:pStyle w:val="ListParagraph"/>
        <w:numPr>
          <w:ilvl w:val="1"/>
          <w:numId w:val="2"/>
        </w:numPr>
        <w:tabs>
          <w:tab w:val="left" w:pos="1891"/>
        </w:tabs>
        <w:spacing w:line="232" w:lineRule="auto"/>
        <w:ind w:left="1890" w:right="320" w:hanging="360"/>
        <w:rPr>
          <w:ins w:id="267" w:author="Vallath Nandakumar" w:date="2016-09-04T13:01:00Z"/>
          <w:rFonts w:ascii="Arial" w:eastAsia="Arial" w:hAnsi="Arial" w:cs="Arial"/>
          <w:sz w:val="24"/>
          <w:szCs w:val="24"/>
          <w:rPrChange w:id="268" w:author="Vallath Nandakumar" w:date="2016-09-04T13:01:00Z">
            <w:rPr>
              <w:ins w:id="269" w:author="Vallath Nandakumar" w:date="2016-09-04T13:01:00Z"/>
              <w:rFonts w:ascii="Arial"/>
              <w:sz w:val="24"/>
            </w:rPr>
          </w:rPrChange>
        </w:rPr>
      </w:pPr>
      <w:r>
        <w:rPr>
          <w:rFonts w:ascii="Arial"/>
          <w:b/>
          <w:sz w:val="24"/>
        </w:rPr>
        <w:t>Precondition</w:t>
      </w:r>
      <w:r>
        <w:rPr>
          <w:rFonts w:ascii="Arial"/>
          <w:sz w:val="24"/>
        </w:rPr>
        <w:t xml:space="preserve">: </w:t>
      </w:r>
      <w:del w:id="270" w:author="Roger Priebe" w:date="2017-12-06T11:14:00Z">
        <w:r w:rsidDel="00A27C32">
          <w:rPr>
            <w:rFonts w:ascii="Arial"/>
            <w:i/>
            <w:sz w:val="24"/>
          </w:rPr>
          <w:delText>x</w:delText>
        </w:r>
      </w:del>
      <w:proofErr w:type="spellStart"/>
      <w:ins w:id="271" w:author="Roger Priebe" w:date="2017-12-06T11:14:00Z">
        <w:r w:rsidR="00A27C32">
          <w:rPr>
            <w:rFonts w:ascii="Arial"/>
            <w:i/>
            <w:sz w:val="24"/>
          </w:rPr>
          <w:t>nums</w:t>
        </w:r>
      </w:ins>
      <w:proofErr w:type="spellEnd"/>
      <w:r>
        <w:rPr>
          <w:rFonts w:ascii="Arial"/>
          <w:i/>
          <w:sz w:val="24"/>
        </w:rPr>
        <w:t xml:space="preserve"> </w:t>
      </w:r>
      <w:r>
        <w:rPr>
          <w:rFonts w:ascii="Arial"/>
          <w:sz w:val="24"/>
        </w:rPr>
        <w:t>must be sorted in non-decreasing order. If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this precondition is not satisfied, then the result of calling this</w:t>
      </w:r>
      <w:r>
        <w:rPr>
          <w:rFonts w:ascii="Arial"/>
          <w:spacing w:val="-66"/>
          <w:sz w:val="24"/>
        </w:rPr>
        <w:t xml:space="preserve"> </w:t>
      </w:r>
      <w:r>
        <w:rPr>
          <w:rFonts w:ascii="Arial"/>
          <w:sz w:val="24"/>
        </w:rPr>
        <w:t>function is undefined and may produce catastrophic behavior.</w:t>
      </w:r>
    </w:p>
    <w:p w14:paraId="482694BF" w14:textId="233AC657" w:rsidR="00C91CBB" w:rsidDel="002645EA" w:rsidRDefault="00E762AD">
      <w:pPr>
        <w:pStyle w:val="ListParagraph"/>
        <w:numPr>
          <w:ilvl w:val="1"/>
          <w:numId w:val="2"/>
        </w:numPr>
        <w:tabs>
          <w:tab w:val="left" w:pos="1891"/>
        </w:tabs>
        <w:spacing w:line="232" w:lineRule="auto"/>
        <w:ind w:left="1890" w:right="320" w:hanging="360"/>
        <w:rPr>
          <w:del w:id="272" w:author="Vallath Nandakumar" w:date="2016-09-05T13:32:00Z"/>
          <w:rFonts w:ascii="Arial" w:eastAsia="Arial" w:hAnsi="Arial" w:cs="Arial"/>
          <w:sz w:val="24"/>
          <w:szCs w:val="24"/>
        </w:rPr>
      </w:pPr>
      <w:ins w:id="273" w:author="Vallath Nandakumar" w:date="2016-09-04T13:01:00Z">
        <w:r>
          <w:rPr>
            <w:rFonts w:ascii="Arial"/>
            <w:b/>
            <w:sz w:val="24"/>
          </w:rPr>
          <w:t>Precondition</w:t>
        </w:r>
        <w:r w:rsidRPr="00E762AD">
          <w:rPr>
            <w:rFonts w:ascii="Arial" w:eastAsia="Arial" w:hAnsi="Arial" w:cs="Arial"/>
            <w:sz w:val="24"/>
            <w:szCs w:val="24"/>
            <w:rPrChange w:id="274" w:author="Vallath Nandakumar" w:date="2016-09-04T13:01:00Z">
              <w:rPr>
                <w:rFonts w:ascii="Arial"/>
                <w:b/>
                <w:sz w:val="24"/>
              </w:rPr>
            </w:rPrChange>
          </w:rPr>
          <w:t>:</w:t>
        </w:r>
        <w:r w:rsidR="002645EA">
          <w:rPr>
            <w:rFonts w:ascii="Arial" w:eastAsia="Arial" w:hAnsi="Arial" w:cs="Arial"/>
            <w:sz w:val="24"/>
            <w:szCs w:val="24"/>
          </w:rPr>
          <w:t xml:space="preserve"> n &gt;</w:t>
        </w:r>
        <w:r w:rsidR="00C91CBB">
          <w:rPr>
            <w:rFonts w:ascii="Arial" w:eastAsia="Arial" w:hAnsi="Arial" w:cs="Arial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sz w:val="24"/>
            <w:szCs w:val="24"/>
          </w:rPr>
          <w:t>0.</w:t>
        </w:r>
      </w:ins>
      <w:ins w:id="275" w:author="Vallath Nandakumar" w:date="2016-09-05T13:21:00Z">
        <w:r w:rsidR="00C91CBB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276" w:author="Vallath Nandakumar" w:date="2016-09-05T13:32:00Z">
        <w:r w:rsidR="00825C62">
          <w:rPr>
            <w:rFonts w:ascii="Arial" w:eastAsia="Arial" w:hAnsi="Arial" w:cs="Arial"/>
            <w:sz w:val="24"/>
            <w:szCs w:val="24"/>
          </w:rPr>
          <w:t xml:space="preserve"> n &lt;</w:t>
        </w:r>
        <w:r w:rsidR="00293AC6">
          <w:rPr>
            <w:rFonts w:ascii="Arial" w:eastAsia="Arial" w:hAnsi="Arial" w:cs="Arial"/>
            <w:sz w:val="24"/>
            <w:szCs w:val="24"/>
          </w:rPr>
          <w:t xml:space="preserve"> </w:t>
        </w:r>
        <w:del w:id="277" w:author="Roger Priebe" w:date="2017-12-06T11:15:00Z">
          <w:r w:rsidR="00293AC6" w:rsidDel="00A27C32">
            <w:rPr>
              <w:rFonts w:ascii="Arial" w:eastAsia="Arial" w:hAnsi="Arial" w:cs="Arial"/>
              <w:sz w:val="24"/>
              <w:szCs w:val="24"/>
            </w:rPr>
            <w:delText>x</w:delText>
          </w:r>
        </w:del>
      </w:ins>
      <w:proofErr w:type="spellStart"/>
      <w:ins w:id="278" w:author="Roger Priebe" w:date="2017-12-06T11:15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ins w:id="279" w:author="Vallath Nandakumar" w:date="2016-09-05T13:32:00Z">
        <w:r w:rsidR="00293AC6">
          <w:rPr>
            <w:rFonts w:ascii="Arial" w:eastAsia="Arial" w:hAnsi="Arial" w:cs="Arial"/>
            <w:sz w:val="24"/>
            <w:szCs w:val="24"/>
          </w:rPr>
          <w:t>.length.</w:t>
        </w:r>
      </w:ins>
    </w:p>
    <w:p w14:paraId="00E44DB6" w14:textId="35F1CCA8" w:rsidR="002645EA" w:rsidRPr="00293AC6" w:rsidRDefault="002645EA">
      <w:pPr>
        <w:pStyle w:val="ListParagraph"/>
        <w:numPr>
          <w:ilvl w:val="1"/>
          <w:numId w:val="2"/>
        </w:numPr>
        <w:tabs>
          <w:tab w:val="left" w:pos="1891"/>
        </w:tabs>
        <w:spacing w:line="232" w:lineRule="auto"/>
        <w:ind w:left="1890" w:right="320" w:hanging="360"/>
        <w:rPr>
          <w:ins w:id="280" w:author="Vallath Nandakumar" w:date="2016-09-06T01:56:00Z"/>
          <w:rFonts w:ascii="Arial" w:eastAsia="Arial" w:hAnsi="Arial" w:cs="Arial"/>
          <w:sz w:val="24"/>
          <w:szCs w:val="24"/>
          <w:rPrChange w:id="281" w:author="Vallath Nandakumar" w:date="2016-09-05T13:32:00Z">
            <w:rPr>
              <w:ins w:id="282" w:author="Vallath Nandakumar" w:date="2016-09-06T01:56:00Z"/>
            </w:rPr>
          </w:rPrChange>
        </w:rPr>
      </w:pPr>
      <w:ins w:id="283" w:author="Vallath Nandakumar" w:date="2016-09-06T01:56:00Z">
        <w:r>
          <w:rPr>
            <w:rFonts w:ascii="Arial"/>
            <w:b/>
            <w:sz w:val="24"/>
          </w:rPr>
          <w:t>Precondition</w:t>
        </w:r>
        <w:proofErr w:type="spellEnd"/>
        <w:r w:rsidRPr="002645EA">
          <w:rPr>
            <w:rFonts w:ascii="Arial" w:eastAsia="Arial" w:hAnsi="Arial" w:cs="Arial"/>
            <w:sz w:val="24"/>
            <w:szCs w:val="24"/>
            <w:rPrChange w:id="284" w:author="Vallath Nandakumar" w:date="2016-09-06T01:56:00Z">
              <w:rPr>
                <w:rFonts w:ascii="Arial"/>
                <w:b/>
                <w:sz w:val="24"/>
              </w:rPr>
            </w:rPrChange>
          </w:rPr>
          <w:t>:</w:t>
        </w:r>
        <w:r>
          <w:rPr>
            <w:rFonts w:ascii="Arial" w:eastAsia="Arial" w:hAnsi="Arial" w:cs="Arial"/>
            <w:sz w:val="24"/>
            <w:szCs w:val="24"/>
          </w:rPr>
          <w:t xml:space="preserve"> </w:t>
        </w:r>
        <w:del w:id="285" w:author="Roger Priebe" w:date="2017-12-06T11:15:00Z">
          <w:r w:rsidDel="00A27C32">
            <w:rPr>
              <w:rFonts w:ascii="Arial" w:eastAsia="Arial" w:hAnsi="Arial" w:cs="Arial"/>
              <w:sz w:val="24"/>
              <w:szCs w:val="24"/>
            </w:rPr>
            <w:delText>x</w:delText>
          </w:r>
        </w:del>
      </w:ins>
      <w:proofErr w:type="spellStart"/>
      <w:ins w:id="286" w:author="Roger Priebe" w:date="2017-12-06T11:15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ins w:id="287" w:author="Vallath Nandakumar" w:date="2016-09-06T01:56:00Z">
        <w:r>
          <w:rPr>
            <w:rFonts w:ascii="Arial" w:eastAsia="Arial" w:hAnsi="Arial" w:cs="Arial"/>
            <w:sz w:val="24"/>
            <w:szCs w:val="24"/>
          </w:rPr>
          <w:t>.length</w:t>
        </w:r>
        <w:proofErr w:type="spellEnd"/>
        <w:r>
          <w:rPr>
            <w:rFonts w:ascii="Arial" w:eastAsia="Arial" w:hAnsi="Arial" w:cs="Arial"/>
            <w:sz w:val="24"/>
            <w:szCs w:val="24"/>
          </w:rPr>
          <w:t xml:space="preserve"> &gt; 0.</w:t>
        </w:r>
      </w:ins>
    </w:p>
    <w:p w14:paraId="01A541C5" w14:textId="1D67DA7B" w:rsidR="00293AC6" w:rsidRPr="00293AC6" w:rsidRDefault="00D407D8">
      <w:pPr>
        <w:pStyle w:val="ListParagraph"/>
        <w:numPr>
          <w:ilvl w:val="1"/>
          <w:numId w:val="2"/>
        </w:numPr>
        <w:tabs>
          <w:tab w:val="left" w:pos="1891"/>
        </w:tabs>
        <w:spacing w:before="4"/>
        <w:ind w:left="1890" w:right="299" w:hanging="360"/>
        <w:rPr>
          <w:rFonts w:ascii="Arial" w:eastAsia="Arial" w:hAnsi="Arial" w:cs="Arial"/>
          <w:sz w:val="24"/>
          <w:szCs w:val="24"/>
          <w:rPrChange w:id="288" w:author="Vallath Nandakumar" w:date="2016-09-05T13:29:00Z">
            <w:rPr/>
          </w:rPrChange>
        </w:rPr>
      </w:pPr>
      <w:r>
        <w:rPr>
          <w:rFonts w:ascii="Arial"/>
          <w:sz w:val="24"/>
        </w:rPr>
        <w:t>The worst case time complexity should be</w:t>
      </w:r>
      <w:r>
        <w:rPr>
          <w:rFonts w:ascii="Arial"/>
          <w:spacing w:val="-5"/>
          <w:sz w:val="24"/>
        </w:rPr>
        <w:t xml:space="preserve"> </w:t>
      </w:r>
      <w:proofErr w:type="gramStart"/>
      <w:r>
        <w:rPr>
          <w:rFonts w:ascii="Arial"/>
          <w:sz w:val="24"/>
        </w:rPr>
        <w:t>O(</w:t>
      </w:r>
      <w:proofErr w:type="gramEnd"/>
      <w:r>
        <w:rPr>
          <w:rFonts w:ascii="Arial"/>
          <w:sz w:val="24"/>
        </w:rPr>
        <w:t>n).</w:t>
      </w:r>
    </w:p>
    <w:p w14:paraId="5A42BF19" w14:textId="77777777" w:rsidR="008B5F4A" w:rsidRDefault="008B5F4A">
      <w:pPr>
        <w:spacing w:before="9"/>
        <w:rPr>
          <w:rFonts w:ascii="Arial" w:eastAsia="Arial" w:hAnsi="Arial" w:cs="Arial"/>
          <w:sz w:val="23"/>
          <w:szCs w:val="23"/>
        </w:rPr>
      </w:pPr>
    </w:p>
    <w:p w14:paraId="5551754A" w14:textId="77777777" w:rsidR="00113B0B" w:rsidRDefault="00D407D8">
      <w:pPr>
        <w:pStyle w:val="ListParagraph"/>
        <w:numPr>
          <w:ilvl w:val="0"/>
          <w:numId w:val="2"/>
        </w:numPr>
        <w:tabs>
          <w:tab w:val="left" w:pos="1171"/>
        </w:tabs>
        <w:spacing w:line="230" w:lineRule="auto"/>
        <w:ind w:left="1170" w:right="793" w:hanging="360"/>
        <w:rPr>
          <w:ins w:id="289" w:author="Roger Priebe" w:date="2017-12-06T11:51:00Z"/>
          <w:rFonts w:ascii="Arial" w:eastAsia="Arial" w:hAnsi="Arial" w:cs="Arial"/>
          <w:sz w:val="24"/>
          <w:szCs w:val="24"/>
        </w:rPr>
      </w:pPr>
      <w:r w:rsidRPr="00113B0B">
        <w:rPr>
          <w:rFonts w:ascii="Courier New" w:eastAsia="Arial" w:hAnsi="Courier New" w:cs="Courier New"/>
          <w:b/>
          <w:bCs/>
          <w:sz w:val="24"/>
          <w:szCs w:val="24"/>
          <w:rPrChange w:id="290" w:author="Roger Priebe" w:date="2017-12-06T11:49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 xml:space="preserve">void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291" w:author="Roger Priebe" w:date="2017-12-06T11:49:00Z">
            <w:rPr>
              <w:rFonts w:ascii="Arial" w:eastAsia="Arial" w:hAnsi="Arial" w:cs="Arial"/>
              <w:sz w:val="24"/>
              <w:szCs w:val="24"/>
            </w:rPr>
          </w:rPrChange>
        </w:rPr>
        <w:t>insertSort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292" w:author="Roger Priebe" w:date="2017-12-06T11:49:00Z">
            <w:rPr>
              <w:rFonts w:ascii="Arial" w:eastAsia="Arial" w:hAnsi="Arial" w:cs="Arial"/>
              <w:sz w:val="24"/>
              <w:szCs w:val="24"/>
            </w:rPr>
          </w:rPrChange>
        </w:rPr>
        <w:t>(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293" w:author="Roger Priebe" w:date="2017-12-06T11:49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294" w:author="Roger Priebe" w:date="2017-12-06T11:49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[] </w:t>
      </w:r>
      <w:del w:id="295" w:author="Roger Priebe" w:date="2017-12-06T11:15:00Z">
        <w:r w:rsidRPr="00113B0B" w:rsidDel="00A27C32">
          <w:rPr>
            <w:rFonts w:ascii="Courier New" w:eastAsia="Arial" w:hAnsi="Courier New" w:cs="Courier New"/>
            <w:sz w:val="24"/>
            <w:szCs w:val="24"/>
            <w:rPrChange w:id="296" w:author="Roger Priebe" w:date="2017-12-06T11:49:00Z">
              <w:rPr>
                <w:rFonts w:ascii="Arial" w:eastAsia="Arial" w:hAnsi="Arial" w:cs="Arial"/>
                <w:sz w:val="24"/>
                <w:szCs w:val="24"/>
              </w:rPr>
            </w:rPrChange>
          </w:rPr>
          <w:delText>x</w:delText>
        </w:r>
      </w:del>
      <w:proofErr w:type="spellStart"/>
      <w:ins w:id="297" w:author="Roger Priebe" w:date="2017-12-06T11:15:00Z">
        <w:r w:rsidR="00A27C32" w:rsidRPr="00113B0B">
          <w:rPr>
            <w:rFonts w:ascii="Courier New" w:eastAsia="Arial" w:hAnsi="Courier New" w:cs="Courier New"/>
            <w:sz w:val="24"/>
            <w:szCs w:val="24"/>
            <w:rPrChange w:id="298" w:author="Roger Priebe" w:date="2017-12-06T11:49:00Z">
              <w:rPr>
                <w:rFonts w:ascii="Arial" w:eastAsia="Arial" w:hAnsi="Arial" w:cs="Arial"/>
                <w:sz w:val="24"/>
                <w:szCs w:val="24"/>
              </w:rPr>
            </w:rPrChange>
          </w:rPr>
          <w:t>nums</w:t>
        </w:r>
      </w:ins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299" w:author="Roger Priebe" w:date="2017-12-06T11:49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, </w:t>
      </w:r>
      <w:proofErr w:type="spellStart"/>
      <w:r w:rsidRPr="00113B0B">
        <w:rPr>
          <w:rFonts w:ascii="Courier New" w:eastAsia="Arial" w:hAnsi="Courier New" w:cs="Courier New"/>
          <w:sz w:val="24"/>
          <w:szCs w:val="24"/>
          <w:rPrChange w:id="300" w:author="Roger Priebe" w:date="2017-12-06T11:49:00Z">
            <w:rPr>
              <w:rFonts w:ascii="Arial" w:eastAsia="Arial" w:hAnsi="Arial" w:cs="Arial"/>
              <w:sz w:val="24"/>
              <w:szCs w:val="24"/>
            </w:rPr>
          </w:rPrChange>
        </w:rPr>
        <w:t>int</w:t>
      </w:r>
      <w:proofErr w:type="spellEnd"/>
      <w:r w:rsidRPr="00113B0B">
        <w:rPr>
          <w:rFonts w:ascii="Courier New" w:eastAsia="Arial" w:hAnsi="Courier New" w:cs="Courier New"/>
          <w:sz w:val="24"/>
          <w:szCs w:val="24"/>
          <w:rPrChange w:id="301" w:author="Roger Priebe" w:date="2017-12-06T11:49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 n)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D333FF5" w14:textId="77777777" w:rsidR="00113B0B" w:rsidRDefault="00113B0B" w:rsidP="00113B0B">
      <w:pPr>
        <w:pStyle w:val="ListParagraph"/>
        <w:tabs>
          <w:tab w:val="left" w:pos="1171"/>
        </w:tabs>
        <w:spacing w:line="230" w:lineRule="auto"/>
        <w:ind w:left="1170" w:right="793"/>
        <w:rPr>
          <w:ins w:id="302" w:author="Roger Priebe" w:date="2017-12-06T11:51:00Z"/>
          <w:rFonts w:ascii="Arial" w:eastAsia="Arial" w:hAnsi="Arial" w:cs="Arial"/>
          <w:sz w:val="24"/>
          <w:szCs w:val="24"/>
        </w:rPr>
        <w:pPrChange w:id="303" w:author="Roger Priebe" w:date="2017-12-06T11:51:00Z">
          <w:pPr>
            <w:pStyle w:val="ListParagraph"/>
            <w:numPr>
              <w:numId w:val="2"/>
            </w:numPr>
            <w:tabs>
              <w:tab w:val="left" w:pos="1171"/>
            </w:tabs>
            <w:spacing w:line="230" w:lineRule="auto"/>
            <w:ind w:left="1170" w:right="793" w:hanging="360"/>
          </w:pPr>
        </w:pPrChange>
      </w:pPr>
      <w:bookmarkStart w:id="304" w:name="_GoBack"/>
      <w:bookmarkEnd w:id="304"/>
    </w:p>
    <w:p w14:paraId="4DAA134C" w14:textId="2686CDC3" w:rsidR="008B5F4A" w:rsidRDefault="00113B0B" w:rsidP="00113B0B">
      <w:pPr>
        <w:pStyle w:val="ListParagraph"/>
        <w:tabs>
          <w:tab w:val="left" w:pos="1171"/>
        </w:tabs>
        <w:spacing w:line="230" w:lineRule="auto"/>
        <w:ind w:left="1170" w:right="793"/>
        <w:rPr>
          <w:rFonts w:ascii="Arial" w:eastAsia="Arial" w:hAnsi="Arial" w:cs="Arial"/>
          <w:sz w:val="24"/>
          <w:szCs w:val="24"/>
        </w:rPr>
        <w:pPrChange w:id="305" w:author="Roger Priebe" w:date="2017-12-06T11:51:00Z">
          <w:pPr>
            <w:pStyle w:val="ListParagraph"/>
            <w:numPr>
              <w:numId w:val="2"/>
            </w:numPr>
            <w:tabs>
              <w:tab w:val="left" w:pos="1171"/>
            </w:tabs>
            <w:spacing w:line="230" w:lineRule="auto"/>
            <w:ind w:left="1170" w:right="793" w:hanging="360"/>
          </w:pPr>
        </w:pPrChange>
      </w:pPr>
      <w:ins w:id="306" w:author="Roger Priebe" w:date="2017-12-06T11:51:00Z">
        <w:r>
          <w:rPr>
            <w:rFonts w:ascii="Arial" w:eastAsia="Arial" w:hAnsi="Arial" w:cs="Arial"/>
            <w:sz w:val="24"/>
            <w:szCs w:val="24"/>
          </w:rPr>
          <w:t>S</w:t>
        </w:r>
      </w:ins>
      <w:del w:id="307" w:author="Roger Priebe" w:date="2017-12-06T11:51:00Z">
        <w:r w:rsidR="00D407D8" w:rsidDel="00113B0B">
          <w:rPr>
            <w:rFonts w:ascii="Arial" w:eastAsia="Arial" w:hAnsi="Arial" w:cs="Arial"/>
            <w:sz w:val="24"/>
            <w:szCs w:val="24"/>
          </w:rPr>
          <w:delText>– s</w:delText>
        </w:r>
      </w:del>
      <w:r w:rsidR="00D407D8">
        <w:rPr>
          <w:rFonts w:ascii="Arial" w:eastAsia="Arial" w:hAnsi="Arial" w:cs="Arial"/>
          <w:sz w:val="24"/>
          <w:szCs w:val="24"/>
        </w:rPr>
        <w:t xml:space="preserve">ort the first </w:t>
      </w:r>
      <w:r w:rsidR="00D407D8">
        <w:rPr>
          <w:rFonts w:ascii="Arial" w:eastAsia="Arial" w:hAnsi="Arial" w:cs="Arial"/>
          <w:i/>
          <w:sz w:val="24"/>
          <w:szCs w:val="24"/>
        </w:rPr>
        <w:t xml:space="preserve">n </w:t>
      </w:r>
      <w:r w:rsidR="00D407D8">
        <w:rPr>
          <w:rFonts w:ascii="Arial" w:eastAsia="Arial" w:hAnsi="Arial" w:cs="Arial"/>
          <w:sz w:val="24"/>
          <w:szCs w:val="24"/>
        </w:rPr>
        <w:t xml:space="preserve">elements of </w:t>
      </w:r>
      <w:del w:id="308" w:author="Roger Priebe" w:date="2017-12-06T11:15:00Z">
        <w:r w:rsidR="00D407D8" w:rsidDel="00A27C32">
          <w:rPr>
            <w:rFonts w:ascii="Arial" w:eastAsia="Arial" w:hAnsi="Arial" w:cs="Arial"/>
            <w:i/>
            <w:sz w:val="24"/>
            <w:szCs w:val="24"/>
          </w:rPr>
          <w:delText>x</w:delText>
        </w:r>
      </w:del>
      <w:proofErr w:type="spellStart"/>
      <w:ins w:id="309" w:author="Roger Priebe" w:date="2017-12-06T11:15:00Z">
        <w:r w:rsidR="00A27C32">
          <w:rPr>
            <w:rFonts w:ascii="Arial" w:eastAsia="Arial" w:hAnsi="Arial" w:cs="Arial"/>
            <w:i/>
            <w:sz w:val="24"/>
            <w:szCs w:val="24"/>
          </w:rPr>
          <w:t>nums</w:t>
        </w:r>
      </w:ins>
      <w:proofErr w:type="spellEnd"/>
      <w:r w:rsidR="00D407D8">
        <w:rPr>
          <w:rFonts w:ascii="Arial" w:eastAsia="Arial" w:hAnsi="Arial" w:cs="Arial"/>
          <w:i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>in</w:t>
      </w:r>
      <w:r w:rsidR="00D407D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>non- decreasing order. You must obtain the following time</w:t>
      </w:r>
      <w:r w:rsidR="00D407D8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>complexity</w:t>
      </w:r>
      <w:r w:rsidR="00D407D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D407D8">
        <w:rPr>
          <w:rFonts w:ascii="Arial" w:eastAsia="Arial" w:hAnsi="Arial" w:cs="Arial"/>
          <w:sz w:val="24"/>
          <w:szCs w:val="24"/>
        </w:rPr>
        <w:t>bounds:</w:t>
      </w:r>
    </w:p>
    <w:p w14:paraId="10B3360F" w14:textId="77777777" w:rsidR="008B5F4A" w:rsidRDefault="00D407D8">
      <w:pPr>
        <w:pStyle w:val="ListParagraph"/>
        <w:numPr>
          <w:ilvl w:val="1"/>
          <w:numId w:val="2"/>
        </w:numPr>
        <w:tabs>
          <w:tab w:val="left" w:pos="1891"/>
        </w:tabs>
        <w:spacing w:before="4" w:line="264" w:lineRule="exact"/>
        <w:ind w:left="1890" w:right="1118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In the general case, your function must have </w:t>
      </w:r>
      <w:proofErr w:type="gramStart"/>
      <w:r>
        <w:rPr>
          <w:rFonts w:ascii="Arial"/>
          <w:sz w:val="24"/>
        </w:rPr>
        <w:t>O(</w:t>
      </w:r>
      <w:proofErr w:type="gramEnd"/>
      <w:r>
        <w:rPr>
          <w:rFonts w:ascii="Arial"/>
          <w:sz w:val="24"/>
        </w:rPr>
        <w:t>n</w:t>
      </w:r>
      <w:r>
        <w:rPr>
          <w:rFonts w:ascii="Arial"/>
          <w:position w:val="8"/>
          <w:sz w:val="16"/>
        </w:rPr>
        <w:t>2</w:t>
      </w:r>
      <w:r>
        <w:rPr>
          <w:rFonts w:ascii="Arial"/>
          <w:sz w:val="24"/>
        </w:rPr>
        <w:t xml:space="preserve">) time complexity (i.e. scale no worse than </w:t>
      </w:r>
      <w:proofErr w:type="spellStart"/>
      <w:r>
        <w:rPr>
          <w:rFonts w:ascii="Arial"/>
          <w:sz w:val="24"/>
        </w:rPr>
        <w:t>quadratically</w:t>
      </w:r>
      <w:proofErr w:type="spellEnd"/>
      <w:r>
        <w:rPr>
          <w:rFonts w:ascii="Arial"/>
          <w:sz w:val="24"/>
        </w:rPr>
        <w:t xml:space="preserve"> in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n).</w:t>
      </w:r>
    </w:p>
    <w:p w14:paraId="462DA30F" w14:textId="0CF35F7B" w:rsidR="008B5F4A" w:rsidRDefault="00D407D8">
      <w:pPr>
        <w:pStyle w:val="ListParagraph"/>
        <w:numPr>
          <w:ilvl w:val="1"/>
          <w:numId w:val="2"/>
        </w:numPr>
        <w:tabs>
          <w:tab w:val="left" w:pos="1891"/>
        </w:tabs>
        <w:spacing w:line="235" w:lineRule="auto"/>
        <w:ind w:left="1890" w:right="188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 the special case that </w:t>
      </w:r>
      <w:del w:id="310" w:author="Roger Priebe" w:date="2017-12-06T11:15:00Z">
        <w:r w:rsidDel="00A27C32">
          <w:rPr>
            <w:rFonts w:ascii="Arial" w:eastAsia="Arial" w:hAnsi="Arial" w:cs="Arial"/>
            <w:i/>
            <w:sz w:val="24"/>
            <w:szCs w:val="24"/>
          </w:rPr>
          <w:delText>x</w:delText>
        </w:r>
      </w:del>
      <w:proofErr w:type="spellStart"/>
      <w:ins w:id="311" w:author="Roger Priebe" w:date="2017-12-06T11:15:00Z">
        <w:r w:rsidR="00A27C32">
          <w:rPr>
            <w:rFonts w:ascii="Arial" w:eastAsia="Arial" w:hAnsi="Arial" w:cs="Arial"/>
            <w:i/>
            <w:sz w:val="24"/>
            <w:szCs w:val="24"/>
          </w:rPr>
          <w:t>nums</w:t>
        </w:r>
      </w:ins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nearly sorted, your function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must</w:t>
      </w:r>
      <w:r>
        <w:rPr>
          <w:rFonts w:ascii="Arial" w:eastAsia="Arial" w:hAnsi="Arial" w:cs="Arial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have </w:t>
      </w:r>
      <w:proofErr w:type="gramStart"/>
      <w:r>
        <w:rPr>
          <w:rFonts w:ascii="Arial" w:eastAsia="Arial" w:hAnsi="Arial" w:cs="Arial"/>
          <w:sz w:val="24"/>
          <w:szCs w:val="24"/>
        </w:rPr>
        <w:t>O(</w:t>
      </w:r>
      <w:proofErr w:type="gramEnd"/>
      <w:r>
        <w:rPr>
          <w:rFonts w:ascii="Arial" w:eastAsia="Arial" w:hAnsi="Arial" w:cs="Arial"/>
          <w:sz w:val="24"/>
          <w:szCs w:val="24"/>
        </w:rPr>
        <w:t>n) time complexity. The formal definition of nearly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sorted is: </w:t>
      </w:r>
      <w:del w:id="312" w:author="Roger Priebe" w:date="2017-12-06T11:15:00Z">
        <w:r w:rsidDel="00A27C32">
          <w:rPr>
            <w:rFonts w:ascii="Arial" w:eastAsia="Arial" w:hAnsi="Arial" w:cs="Arial"/>
            <w:sz w:val="24"/>
            <w:szCs w:val="24"/>
          </w:rPr>
          <w:delText>x</w:delText>
        </w:r>
      </w:del>
      <w:proofErr w:type="spellStart"/>
      <w:ins w:id="313" w:author="Roger Priebe" w:date="2017-12-06T11:15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proofErr w:type="spellEnd"/>
      <w:r>
        <w:rPr>
          <w:rFonts w:ascii="Arial" w:eastAsia="Arial" w:hAnsi="Arial" w:cs="Arial"/>
          <w:sz w:val="24"/>
          <w:szCs w:val="24"/>
        </w:rPr>
        <w:t xml:space="preserve">[k] ≤ </w:t>
      </w:r>
      <w:del w:id="314" w:author="Roger Priebe" w:date="2017-12-06T11:15:00Z">
        <w:r w:rsidDel="00A27C32">
          <w:rPr>
            <w:rFonts w:ascii="Arial" w:eastAsia="Arial" w:hAnsi="Arial" w:cs="Arial"/>
            <w:sz w:val="24"/>
            <w:szCs w:val="24"/>
          </w:rPr>
          <w:delText>x</w:delText>
        </w:r>
      </w:del>
      <w:proofErr w:type="spellStart"/>
      <w:proofErr w:type="gramStart"/>
      <w:ins w:id="315" w:author="Roger Priebe" w:date="2017-12-06T11:15:00Z">
        <w:r w:rsidR="00A27C32">
          <w:rPr>
            <w:rFonts w:ascii="Arial" w:eastAsia="Arial" w:hAnsi="Arial" w:cs="Arial"/>
            <w:sz w:val="24"/>
            <w:szCs w:val="24"/>
          </w:rPr>
          <w:t>nums</w:t>
        </w:r>
      </w:ins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>k+1] for all 0 ≤ k &lt; n, except for at most C values of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 (where C is 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constant).</w:t>
      </w:r>
    </w:p>
    <w:p w14:paraId="5FD54679" w14:textId="635DC84F" w:rsidR="008B5F4A" w:rsidRPr="00797EA8" w:rsidRDefault="00D407D8">
      <w:pPr>
        <w:pStyle w:val="ListParagraph"/>
        <w:numPr>
          <w:ilvl w:val="1"/>
          <w:numId w:val="2"/>
        </w:numPr>
        <w:tabs>
          <w:tab w:val="left" w:pos="1891"/>
        </w:tabs>
        <w:spacing w:before="7" w:line="264" w:lineRule="exact"/>
        <w:ind w:left="1890" w:right="415" w:hanging="360"/>
        <w:rPr>
          <w:ins w:id="316" w:author="Vallath Nandakumar" w:date="2017-01-23T19:03:00Z"/>
          <w:rFonts w:ascii="Arial" w:eastAsia="Arial" w:hAnsi="Arial" w:cs="Arial"/>
          <w:sz w:val="24"/>
          <w:szCs w:val="24"/>
          <w:rPrChange w:id="317" w:author="Vallath Nandakumar" w:date="2017-01-23T19:03:00Z">
            <w:rPr>
              <w:ins w:id="318" w:author="Vallath Nandakumar" w:date="2017-01-23T19:03:00Z"/>
              <w:rFonts w:ascii="Arial"/>
              <w:sz w:val="24"/>
            </w:rPr>
          </w:rPrChange>
        </w:rPr>
      </w:pPr>
      <w:r>
        <w:rPr>
          <w:rFonts w:ascii="Arial"/>
          <w:sz w:val="24"/>
        </w:rPr>
        <w:t>Informally, your function must have linear time complexity if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all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 xml:space="preserve">the elements in </w:t>
      </w:r>
      <w:del w:id="319" w:author="Roger Priebe" w:date="2017-12-06T11:15:00Z">
        <w:r w:rsidDel="00A27C32">
          <w:rPr>
            <w:rFonts w:ascii="Arial"/>
            <w:sz w:val="24"/>
          </w:rPr>
          <w:delText>x</w:delText>
        </w:r>
      </w:del>
      <w:proofErr w:type="spellStart"/>
      <w:ins w:id="320" w:author="Roger Priebe" w:date="2017-12-06T11:15:00Z">
        <w:r w:rsidR="00A27C32">
          <w:rPr>
            <w:rFonts w:ascii="Arial"/>
            <w:sz w:val="24"/>
          </w:rPr>
          <w:t>nums</w:t>
        </w:r>
      </w:ins>
      <w:proofErr w:type="spellEnd"/>
      <w:r>
        <w:rPr>
          <w:rFonts w:ascii="Arial"/>
          <w:sz w:val="24"/>
        </w:rPr>
        <w:t xml:space="preserve"> are sorted with just one value out of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z w:val="24"/>
        </w:rPr>
        <w:t>place.</w:t>
      </w:r>
    </w:p>
    <w:p w14:paraId="28F589CD" w14:textId="3379F82B" w:rsidR="00797EA8" w:rsidRPr="00EA0416" w:rsidRDefault="00797EA8">
      <w:pPr>
        <w:pStyle w:val="ListParagraph"/>
        <w:numPr>
          <w:ilvl w:val="1"/>
          <w:numId w:val="2"/>
        </w:numPr>
        <w:tabs>
          <w:tab w:val="left" w:pos="1891"/>
        </w:tabs>
        <w:spacing w:before="7" w:line="264" w:lineRule="exact"/>
        <w:ind w:left="1890" w:right="415" w:hanging="360"/>
        <w:rPr>
          <w:ins w:id="321" w:author="Vallath Nandakumar" w:date="2016-09-05T13:33:00Z"/>
          <w:rFonts w:ascii="Arial" w:eastAsia="Arial" w:hAnsi="Arial" w:cs="Arial"/>
          <w:sz w:val="24"/>
          <w:szCs w:val="24"/>
          <w:rPrChange w:id="322" w:author="Vallath Nandakumar" w:date="2016-09-05T13:33:00Z">
            <w:rPr>
              <w:ins w:id="323" w:author="Vallath Nandakumar" w:date="2016-09-05T13:33:00Z"/>
              <w:rFonts w:ascii="Arial"/>
              <w:sz w:val="24"/>
            </w:rPr>
          </w:rPrChange>
        </w:rPr>
      </w:pPr>
      <w:ins w:id="324" w:author="Vallath Nandakumar" w:date="2017-01-23T19:03:00Z">
        <w:r>
          <w:rPr>
            <w:rFonts w:ascii="Arial"/>
            <w:sz w:val="24"/>
          </w:rPr>
          <w:t xml:space="preserve">You </w:t>
        </w:r>
      </w:ins>
      <w:ins w:id="325" w:author="Vallath Nandakumar" w:date="2017-01-23T19:04:00Z">
        <w:r>
          <w:rPr>
            <w:rFonts w:ascii="Arial"/>
            <w:sz w:val="24"/>
          </w:rPr>
          <w:t>have choices of algorithm based on the above criteria alone, but we want you to implement insertion sort.</w:t>
        </w:r>
      </w:ins>
    </w:p>
    <w:p w14:paraId="7C6C04D9" w14:textId="696F5367" w:rsidR="00EA0416" w:rsidRPr="00EA0416" w:rsidRDefault="00EA0416">
      <w:pPr>
        <w:pStyle w:val="ListParagraph"/>
        <w:numPr>
          <w:ilvl w:val="1"/>
          <w:numId w:val="2"/>
        </w:numPr>
        <w:tabs>
          <w:tab w:val="left" w:pos="1891"/>
        </w:tabs>
        <w:spacing w:before="7" w:line="264" w:lineRule="exact"/>
        <w:ind w:left="1890" w:right="415" w:hanging="360"/>
        <w:rPr>
          <w:ins w:id="326" w:author="Vallath Nandakumar" w:date="2016-09-05T13:33:00Z"/>
          <w:rFonts w:ascii="Arial" w:eastAsia="Arial" w:hAnsi="Arial" w:cs="Arial"/>
          <w:sz w:val="24"/>
          <w:szCs w:val="24"/>
          <w:rPrChange w:id="327" w:author="Vallath Nandakumar" w:date="2016-09-05T13:33:00Z">
            <w:rPr>
              <w:ins w:id="328" w:author="Vallath Nandakumar" w:date="2016-09-05T13:33:00Z"/>
              <w:rFonts w:ascii="Arial"/>
              <w:sz w:val="24"/>
            </w:rPr>
          </w:rPrChange>
        </w:rPr>
      </w:pPr>
      <w:ins w:id="329" w:author="Vallath Nandakumar" w:date="2016-09-05T13:33:00Z">
        <w:r w:rsidRPr="00EA0416">
          <w:rPr>
            <w:rFonts w:ascii="Arial"/>
            <w:b/>
            <w:sz w:val="24"/>
            <w:rPrChange w:id="330" w:author="Vallath Nandakumar" w:date="2016-09-05T13:33:00Z">
              <w:rPr>
                <w:rFonts w:ascii="Arial"/>
                <w:sz w:val="24"/>
              </w:rPr>
            </w:rPrChange>
          </w:rPr>
          <w:t>Precondition:</w:t>
        </w:r>
        <w:r w:rsidR="002645EA">
          <w:rPr>
            <w:rFonts w:ascii="Arial"/>
            <w:sz w:val="24"/>
          </w:rPr>
          <w:t xml:space="preserve"> </w:t>
        </w:r>
        <w:del w:id="331" w:author="Roger Priebe" w:date="2017-12-06T11:15:00Z">
          <w:r w:rsidR="002645EA" w:rsidDel="00A27C32">
            <w:rPr>
              <w:rFonts w:ascii="Arial"/>
              <w:sz w:val="24"/>
            </w:rPr>
            <w:delText>x</w:delText>
          </w:r>
        </w:del>
      </w:ins>
      <w:proofErr w:type="spellStart"/>
      <w:ins w:id="332" w:author="Roger Priebe" w:date="2017-12-06T11:15:00Z">
        <w:r w:rsidR="00A27C32">
          <w:rPr>
            <w:rFonts w:ascii="Arial"/>
            <w:sz w:val="24"/>
          </w:rPr>
          <w:t>nums</w:t>
        </w:r>
      </w:ins>
      <w:ins w:id="333" w:author="Vallath Nandakumar" w:date="2016-09-05T13:33:00Z">
        <w:r w:rsidR="002645EA">
          <w:rPr>
            <w:rFonts w:ascii="Arial"/>
            <w:sz w:val="24"/>
          </w:rPr>
          <w:t>.length</w:t>
        </w:r>
        <w:proofErr w:type="spellEnd"/>
        <w:r w:rsidR="002645EA">
          <w:rPr>
            <w:rFonts w:ascii="Arial"/>
            <w:sz w:val="24"/>
          </w:rPr>
          <w:t xml:space="preserve"> &gt; 0, n &gt;</w:t>
        </w:r>
        <w:r>
          <w:rPr>
            <w:rFonts w:ascii="Arial"/>
            <w:sz w:val="24"/>
          </w:rPr>
          <w:t xml:space="preserve"> 0, n &lt;= </w:t>
        </w:r>
        <w:del w:id="334" w:author="Roger Priebe" w:date="2017-12-06T11:15:00Z">
          <w:r w:rsidDel="00A27C32">
            <w:rPr>
              <w:rFonts w:ascii="Arial"/>
              <w:sz w:val="24"/>
            </w:rPr>
            <w:delText>x</w:delText>
          </w:r>
        </w:del>
      </w:ins>
      <w:proofErr w:type="spellStart"/>
      <w:ins w:id="335" w:author="Roger Priebe" w:date="2017-12-06T11:15:00Z">
        <w:r w:rsidR="00A27C32">
          <w:rPr>
            <w:rFonts w:ascii="Arial"/>
            <w:sz w:val="24"/>
          </w:rPr>
          <w:t>nums</w:t>
        </w:r>
      </w:ins>
      <w:ins w:id="336" w:author="Vallath Nandakumar" w:date="2016-09-05T13:33:00Z">
        <w:r>
          <w:rPr>
            <w:rFonts w:ascii="Arial"/>
            <w:sz w:val="24"/>
          </w:rPr>
          <w:t>.length</w:t>
        </w:r>
        <w:proofErr w:type="spellEnd"/>
        <w:r>
          <w:rPr>
            <w:rFonts w:ascii="Arial"/>
            <w:sz w:val="24"/>
          </w:rPr>
          <w:t>.</w:t>
        </w:r>
      </w:ins>
    </w:p>
    <w:p w14:paraId="5702F344" w14:textId="061A3AF3" w:rsidR="00EA0416" w:rsidRDefault="00EA0416">
      <w:pPr>
        <w:pStyle w:val="ListParagraph"/>
        <w:numPr>
          <w:ilvl w:val="1"/>
          <w:numId w:val="2"/>
        </w:numPr>
        <w:tabs>
          <w:tab w:val="left" w:pos="1891"/>
        </w:tabs>
        <w:spacing w:before="7" w:line="264" w:lineRule="exact"/>
        <w:ind w:left="1890" w:right="415" w:hanging="360"/>
        <w:rPr>
          <w:rFonts w:ascii="Arial" w:eastAsia="Arial" w:hAnsi="Arial" w:cs="Arial"/>
          <w:sz w:val="24"/>
          <w:szCs w:val="24"/>
        </w:rPr>
      </w:pPr>
      <w:ins w:id="337" w:author="Vallath Nandakumar" w:date="2016-09-05T13:33:00Z">
        <w:r w:rsidRPr="00EA0416">
          <w:rPr>
            <w:rFonts w:ascii="Arial"/>
            <w:b/>
            <w:sz w:val="24"/>
            <w:rPrChange w:id="338" w:author="Vallath Nandakumar" w:date="2016-09-05T13:33:00Z">
              <w:rPr>
                <w:rFonts w:ascii="Arial"/>
                <w:sz w:val="24"/>
              </w:rPr>
            </w:rPrChange>
          </w:rPr>
          <w:t>Precondition:</w:t>
        </w:r>
        <w:r>
          <w:rPr>
            <w:rFonts w:ascii="Arial"/>
            <w:sz w:val="24"/>
          </w:rPr>
          <w:t xml:space="preserve"> </w:t>
        </w:r>
        <w:del w:id="339" w:author="Roger Priebe" w:date="2017-12-06T11:15:00Z">
          <w:r w:rsidDel="00A27C32">
            <w:rPr>
              <w:rFonts w:ascii="Arial"/>
              <w:sz w:val="24"/>
            </w:rPr>
            <w:delText>x</w:delText>
          </w:r>
        </w:del>
      </w:ins>
      <w:proofErr w:type="spellStart"/>
      <w:proofErr w:type="gramStart"/>
      <w:ins w:id="340" w:author="Roger Priebe" w:date="2017-12-06T11:15:00Z">
        <w:r w:rsidR="00A27C32">
          <w:rPr>
            <w:rFonts w:ascii="Arial"/>
            <w:sz w:val="24"/>
          </w:rPr>
          <w:t>nums</w:t>
        </w:r>
      </w:ins>
      <w:proofErr w:type="spellEnd"/>
      <w:ins w:id="341" w:author="Vallath Nandakumar" w:date="2016-09-05T13:33:00Z">
        <w:r>
          <w:rPr>
            <w:rFonts w:ascii="Arial"/>
            <w:sz w:val="24"/>
          </w:rPr>
          <w:t xml:space="preserve"> !</w:t>
        </w:r>
        <w:proofErr w:type="gramEnd"/>
        <w:r>
          <w:rPr>
            <w:rFonts w:ascii="Arial"/>
            <w:sz w:val="24"/>
          </w:rPr>
          <w:t>= null.</w:t>
        </w:r>
      </w:ins>
    </w:p>
    <w:p w14:paraId="13FD6980" w14:textId="77777777" w:rsidR="008B5F4A" w:rsidRDefault="008B5F4A">
      <w:pPr>
        <w:spacing w:before="2"/>
        <w:rPr>
          <w:ins w:id="342" w:author="Vallath Nandakumar" w:date="2017-01-12T23:33:00Z"/>
          <w:rFonts w:ascii="Arial" w:eastAsia="Arial" w:hAnsi="Arial" w:cs="Arial"/>
        </w:rPr>
      </w:pPr>
    </w:p>
    <w:p w14:paraId="35B78FAF" w14:textId="77777777" w:rsidR="00490942" w:rsidRDefault="00490942">
      <w:pPr>
        <w:spacing w:before="2"/>
        <w:rPr>
          <w:rFonts w:ascii="Arial" w:eastAsia="Arial" w:hAnsi="Arial" w:cs="Arial"/>
        </w:rPr>
      </w:pPr>
    </w:p>
    <w:p w14:paraId="1B37764A" w14:textId="697B0EB4" w:rsidR="00490942" w:rsidRDefault="00490942" w:rsidP="00490942">
      <w:pPr>
        <w:pStyle w:val="Heading2"/>
        <w:spacing w:line="275" w:lineRule="exact"/>
        <w:ind w:right="299"/>
        <w:rPr>
          <w:ins w:id="343" w:author="Vallath Nandakumar" w:date="2017-01-12T23:34:00Z"/>
          <w:rFonts w:cs="Arial"/>
          <w:b w:val="0"/>
          <w:bCs w:val="0"/>
        </w:rPr>
      </w:pPr>
      <w:ins w:id="344" w:author="Vallath Nandakumar" w:date="2017-01-12T23:34:00Z">
        <w:r>
          <w:t>Testing</w:t>
        </w:r>
        <w:r>
          <w:rPr>
            <w:b w:val="0"/>
          </w:rPr>
          <w:t>:</w:t>
        </w:r>
      </w:ins>
    </w:p>
    <w:p w14:paraId="6E0888F9" w14:textId="52586111" w:rsidR="00490942" w:rsidRPr="00490942" w:rsidRDefault="00490942">
      <w:pPr>
        <w:pStyle w:val="Heading2"/>
        <w:spacing w:line="275" w:lineRule="exact"/>
        <w:ind w:right="299"/>
        <w:rPr>
          <w:ins w:id="345" w:author="Vallath Nandakumar" w:date="2017-01-12T23:33:00Z"/>
          <w:b w:val="0"/>
          <w:rPrChange w:id="346" w:author="Vallath Nandakumar" w:date="2017-01-12T23:35:00Z">
            <w:rPr>
              <w:ins w:id="347" w:author="Vallath Nandakumar" w:date="2017-01-12T23:33:00Z"/>
            </w:rPr>
          </w:rPrChange>
        </w:rPr>
      </w:pPr>
      <w:ins w:id="348" w:author="Vallath Nandakumar" w:date="2017-01-12T23:34:00Z">
        <w:r>
          <w:rPr>
            <w:b w:val="0"/>
          </w:rPr>
          <w:t xml:space="preserve">You have been provided with a file containing 2 JUNIT test cases, and a testing script.  You must ensure that your code runs with these test cases and script on the ECE Linux 64-bit machines, such as </w:t>
        </w:r>
        <w:proofErr w:type="spellStart"/>
        <w:r>
          <w:rPr>
            <w:b w:val="0"/>
          </w:rPr>
          <w:t>Kamek</w:t>
        </w:r>
        <w:proofErr w:type="spellEnd"/>
        <w:r>
          <w:rPr>
            <w:b w:val="0"/>
          </w:rPr>
          <w:t xml:space="preserve">.  </w:t>
        </w:r>
      </w:ins>
      <w:ins w:id="349" w:author="Vallath Nandakumar" w:date="2017-01-12T23:36:00Z">
        <w:r>
          <w:rPr>
            <w:b w:val="0"/>
          </w:rPr>
          <w:t>Instructions for running the script are provided separately.</w:t>
        </w:r>
      </w:ins>
    </w:p>
    <w:p w14:paraId="587BAA0C" w14:textId="77777777" w:rsidR="00490942" w:rsidRDefault="00490942">
      <w:pPr>
        <w:pStyle w:val="Heading2"/>
        <w:spacing w:line="275" w:lineRule="exact"/>
        <w:ind w:right="299"/>
        <w:rPr>
          <w:ins w:id="350" w:author="Vallath Nandakumar" w:date="2017-01-12T23:34:00Z"/>
        </w:rPr>
      </w:pPr>
    </w:p>
    <w:p w14:paraId="7BC5094C" w14:textId="77777777" w:rsidR="008B5F4A" w:rsidRDefault="00D407D8">
      <w:pPr>
        <w:pStyle w:val="Heading2"/>
        <w:spacing w:line="275" w:lineRule="exact"/>
        <w:ind w:right="299"/>
        <w:rPr>
          <w:rFonts w:cs="Arial"/>
          <w:b w:val="0"/>
          <w:bCs w:val="0"/>
        </w:rPr>
      </w:pPr>
      <w:r>
        <w:t>More</w:t>
      </w:r>
      <w:r>
        <w:rPr>
          <w:spacing w:val="-1"/>
        </w:rPr>
        <w:t xml:space="preserve"> </w:t>
      </w:r>
      <w:r>
        <w:t>Instructions</w:t>
      </w:r>
      <w:r>
        <w:rPr>
          <w:b w:val="0"/>
        </w:rPr>
        <w:t>:</w:t>
      </w:r>
    </w:p>
    <w:p w14:paraId="5102927B" w14:textId="77777777" w:rsidR="008B5F4A" w:rsidRDefault="00D407D8" w:rsidP="00A27C32">
      <w:pPr>
        <w:pStyle w:val="ListParagraph"/>
        <w:numPr>
          <w:ilvl w:val="0"/>
          <w:numId w:val="4"/>
        </w:numPr>
        <w:tabs>
          <w:tab w:val="left" w:pos="821"/>
        </w:tabs>
        <w:spacing w:before="16" w:line="260" w:lineRule="exact"/>
        <w:ind w:right="819"/>
        <w:rPr>
          <w:rFonts w:ascii="Arial" w:eastAsia="Arial" w:hAnsi="Arial" w:cs="Arial"/>
          <w:sz w:val="24"/>
          <w:szCs w:val="24"/>
        </w:rPr>
        <w:pPrChange w:id="351" w:author="Roger Priebe" w:date="2017-12-06T11:12:00Z">
          <w:pPr>
            <w:pStyle w:val="ListParagraph"/>
            <w:numPr>
              <w:numId w:val="1"/>
            </w:numPr>
            <w:tabs>
              <w:tab w:val="left" w:pos="821"/>
            </w:tabs>
            <w:spacing w:before="16" w:line="260" w:lineRule="exact"/>
            <w:ind w:left="820" w:right="819" w:hanging="360"/>
          </w:pPr>
        </w:pPrChange>
      </w:pPr>
      <w:r>
        <w:rPr>
          <w:rFonts w:ascii="Arial"/>
          <w:sz w:val="24"/>
        </w:rPr>
        <w:t>You must use good style, including indentation, variable and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method names, spacing, and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comments.</w:t>
      </w:r>
    </w:p>
    <w:p w14:paraId="6ABA6BD9" w14:textId="54E0039C" w:rsidR="008B5F4A" w:rsidRPr="00490942" w:rsidDel="00CF5CDD" w:rsidRDefault="00D407D8" w:rsidP="00A27C32">
      <w:pPr>
        <w:pStyle w:val="ListParagraph"/>
        <w:numPr>
          <w:ilvl w:val="0"/>
          <w:numId w:val="4"/>
        </w:numPr>
        <w:tabs>
          <w:tab w:val="left" w:pos="821"/>
        </w:tabs>
        <w:spacing w:line="263" w:lineRule="exact"/>
        <w:ind w:right="299"/>
        <w:rPr>
          <w:ins w:id="352" w:author="Vallath Nandakumar" w:date="2017-01-12T23:35:00Z"/>
          <w:del w:id="353" w:author="Roger Priebe" w:date="2017-12-06T11:43:00Z"/>
          <w:rFonts w:ascii="Arial" w:eastAsia="Arial" w:hAnsi="Arial" w:cs="Arial"/>
          <w:sz w:val="24"/>
          <w:szCs w:val="24"/>
          <w:rPrChange w:id="354" w:author="Vallath Nandakumar" w:date="2017-01-12T23:35:00Z">
            <w:rPr>
              <w:ins w:id="355" w:author="Vallath Nandakumar" w:date="2017-01-12T23:35:00Z"/>
              <w:del w:id="356" w:author="Roger Priebe" w:date="2017-12-06T11:43:00Z"/>
              <w:rFonts w:ascii="Arial"/>
              <w:sz w:val="24"/>
            </w:rPr>
          </w:rPrChange>
        </w:rPr>
        <w:pPrChange w:id="357" w:author="Roger Priebe" w:date="2017-12-06T11:12:00Z">
          <w:pPr>
            <w:pStyle w:val="ListParagraph"/>
            <w:numPr>
              <w:numId w:val="1"/>
            </w:numPr>
            <w:tabs>
              <w:tab w:val="left" w:pos="821"/>
            </w:tabs>
            <w:spacing w:line="263" w:lineRule="exact"/>
            <w:ind w:left="820" w:right="299" w:hanging="360"/>
          </w:pPr>
        </w:pPrChange>
      </w:pPr>
      <w:del w:id="358" w:author="Roger Priebe" w:date="2017-12-06T11:43:00Z">
        <w:r w:rsidDel="00CF5CDD">
          <w:rPr>
            <w:rFonts w:ascii="Arial"/>
            <w:sz w:val="24"/>
          </w:rPr>
          <w:delText>You must ensure that your program compiles and runs with Java</w:delText>
        </w:r>
        <w:r w:rsidDel="00CF5CDD">
          <w:rPr>
            <w:rFonts w:ascii="Arial"/>
            <w:spacing w:val="-10"/>
            <w:sz w:val="24"/>
          </w:rPr>
          <w:delText xml:space="preserve"> </w:delText>
        </w:r>
        <w:r w:rsidDel="00CF5CDD">
          <w:rPr>
            <w:rFonts w:ascii="Arial"/>
            <w:sz w:val="24"/>
          </w:rPr>
          <w:delText>8.</w:delText>
        </w:r>
      </w:del>
    </w:p>
    <w:p w14:paraId="2EE5BDF6" w14:textId="3EB54635" w:rsidR="00490942" w:rsidRDefault="00490942" w:rsidP="00A27C32">
      <w:pPr>
        <w:pStyle w:val="ListParagraph"/>
        <w:numPr>
          <w:ilvl w:val="0"/>
          <w:numId w:val="4"/>
        </w:numPr>
        <w:tabs>
          <w:tab w:val="left" w:pos="821"/>
        </w:tabs>
        <w:spacing w:line="263" w:lineRule="exact"/>
        <w:ind w:right="299"/>
        <w:rPr>
          <w:rFonts w:ascii="Arial" w:eastAsia="Arial" w:hAnsi="Arial" w:cs="Arial"/>
          <w:sz w:val="24"/>
          <w:szCs w:val="24"/>
        </w:rPr>
        <w:pPrChange w:id="359" w:author="Roger Priebe" w:date="2017-12-06T11:12:00Z">
          <w:pPr>
            <w:pStyle w:val="ListParagraph"/>
            <w:numPr>
              <w:numId w:val="1"/>
            </w:numPr>
            <w:tabs>
              <w:tab w:val="left" w:pos="821"/>
            </w:tabs>
            <w:spacing w:line="263" w:lineRule="exact"/>
            <w:ind w:left="820" w:right="299" w:hanging="360"/>
          </w:pPr>
        </w:pPrChange>
      </w:pPr>
      <w:ins w:id="360" w:author="Vallath Nandakumar" w:date="2017-01-12T23:35:00Z">
        <w:r>
          <w:rPr>
            <w:rFonts w:ascii="Arial"/>
            <w:sz w:val="24"/>
          </w:rPr>
          <w:t>You must complete the header.</w:t>
        </w:r>
      </w:ins>
    </w:p>
    <w:p w14:paraId="0CC844A5" w14:textId="77777777" w:rsidR="008B5F4A" w:rsidRDefault="00D407D8" w:rsidP="00A27C32">
      <w:pPr>
        <w:pStyle w:val="ListParagraph"/>
        <w:numPr>
          <w:ilvl w:val="0"/>
          <w:numId w:val="4"/>
        </w:numPr>
        <w:tabs>
          <w:tab w:val="left" w:pos="821"/>
        </w:tabs>
        <w:spacing w:line="262" w:lineRule="exact"/>
        <w:ind w:right="299"/>
        <w:rPr>
          <w:rFonts w:ascii="Arial" w:eastAsia="Arial" w:hAnsi="Arial" w:cs="Arial"/>
          <w:sz w:val="24"/>
          <w:szCs w:val="24"/>
        </w:rPr>
        <w:pPrChange w:id="361" w:author="Roger Priebe" w:date="2017-12-06T11:12:00Z">
          <w:pPr>
            <w:pStyle w:val="ListParagraph"/>
            <w:numPr>
              <w:numId w:val="1"/>
            </w:numPr>
            <w:tabs>
              <w:tab w:val="left" w:pos="821"/>
            </w:tabs>
            <w:spacing w:line="262" w:lineRule="exact"/>
            <w:ind w:left="820" w:right="299" w:hanging="360"/>
          </w:pPr>
        </w:pPrChange>
      </w:pPr>
      <w:r>
        <w:rPr>
          <w:rFonts w:ascii="Arial"/>
          <w:sz w:val="24"/>
        </w:rPr>
        <w:t>You must not delete or modify the package statement from the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template</w:t>
      </w:r>
    </w:p>
    <w:p w14:paraId="79FE1520" w14:textId="77777777" w:rsidR="008B5F4A" w:rsidRDefault="00D407D8" w:rsidP="00A27C32">
      <w:pPr>
        <w:pStyle w:val="BodyText"/>
        <w:numPr>
          <w:ilvl w:val="1"/>
          <w:numId w:val="4"/>
        </w:numPr>
        <w:spacing w:line="249" w:lineRule="exact"/>
        <w:ind w:right="299"/>
        <w:rPr>
          <w:ins w:id="362" w:author="Vallath Nandakumar" w:date="2017-01-23T19:05:00Z"/>
        </w:rPr>
        <w:pPrChange w:id="363" w:author="Roger Priebe" w:date="2017-12-06T11:12:00Z">
          <w:pPr>
            <w:pStyle w:val="BodyText"/>
            <w:spacing w:line="249" w:lineRule="exact"/>
            <w:ind w:left="820" w:right="299" w:firstLine="0"/>
          </w:pPr>
        </w:pPrChange>
      </w:pPr>
      <w:r>
        <w:t>.java</w:t>
      </w:r>
      <w:r>
        <w:rPr>
          <w:spacing w:val="-1"/>
        </w:rPr>
        <w:t xml:space="preserve"> </w:t>
      </w:r>
      <w:r>
        <w:t>file.</w:t>
      </w:r>
    </w:p>
    <w:p w14:paraId="69324723" w14:textId="2A68DC7F" w:rsidR="00797EA8" w:rsidDel="00CF5CDD" w:rsidRDefault="00797EA8" w:rsidP="00CF5CDD">
      <w:pPr>
        <w:pStyle w:val="BodyText"/>
        <w:numPr>
          <w:ilvl w:val="0"/>
          <w:numId w:val="4"/>
        </w:numPr>
        <w:spacing w:line="249" w:lineRule="exact"/>
        <w:ind w:right="299"/>
        <w:rPr>
          <w:del w:id="364" w:author="Roger Priebe" w:date="2017-12-06T11:42:00Z"/>
        </w:rPr>
        <w:pPrChange w:id="365" w:author="Roger Priebe" w:date="2017-12-06T11:42:00Z">
          <w:pPr>
            <w:pStyle w:val="BodyText"/>
            <w:spacing w:line="249" w:lineRule="exact"/>
            <w:ind w:left="820" w:right="299" w:firstLine="0"/>
          </w:pPr>
        </w:pPrChange>
      </w:pPr>
      <w:ins w:id="366" w:author="Vallath Nandakumar" w:date="2017-01-23T19:05:00Z">
        <w:r>
          <w:t>You must make sure that the test cases you are given pass with your code, using JUNIT testing.</w:t>
        </w:r>
      </w:ins>
    </w:p>
    <w:p w14:paraId="13DFBB8C" w14:textId="77777777" w:rsidR="00CF5CDD" w:rsidRDefault="00CF5CDD" w:rsidP="00A27C32">
      <w:pPr>
        <w:pStyle w:val="BodyText"/>
        <w:numPr>
          <w:ilvl w:val="0"/>
          <w:numId w:val="4"/>
        </w:numPr>
        <w:spacing w:line="249" w:lineRule="exact"/>
        <w:ind w:right="299"/>
        <w:rPr>
          <w:ins w:id="367" w:author="Roger Priebe" w:date="2017-12-06T11:43:00Z"/>
        </w:rPr>
        <w:pPrChange w:id="368" w:author="Roger Priebe" w:date="2017-12-06T11:12:00Z">
          <w:pPr>
            <w:pStyle w:val="BodyText"/>
            <w:spacing w:line="249" w:lineRule="exact"/>
            <w:ind w:left="820" w:right="299" w:firstLine="0"/>
          </w:pPr>
        </w:pPrChange>
      </w:pPr>
    </w:p>
    <w:p w14:paraId="69393FEC" w14:textId="37939831" w:rsidR="00490942" w:rsidRPr="00CF5CDD" w:rsidRDefault="00CF5CDD" w:rsidP="00CF5CDD">
      <w:pPr>
        <w:pStyle w:val="ListParagraph"/>
        <w:numPr>
          <w:ilvl w:val="0"/>
          <w:numId w:val="4"/>
        </w:numPr>
        <w:tabs>
          <w:tab w:val="left" w:pos="821"/>
        </w:tabs>
        <w:spacing w:line="263" w:lineRule="exact"/>
        <w:ind w:right="299"/>
        <w:rPr>
          <w:rFonts w:ascii="Arial" w:eastAsia="Arial" w:hAnsi="Arial" w:cs="Arial"/>
          <w:sz w:val="24"/>
          <w:szCs w:val="24"/>
          <w:rPrChange w:id="369" w:author="Roger Priebe" w:date="2017-12-06T11:43:00Z">
            <w:rPr/>
          </w:rPrChange>
        </w:rPr>
        <w:pPrChange w:id="370" w:author="Roger Priebe" w:date="2017-12-06T11:43:00Z">
          <w:pPr>
            <w:pStyle w:val="BodyText"/>
            <w:spacing w:line="249" w:lineRule="exact"/>
            <w:ind w:left="820" w:right="299" w:firstLine="0"/>
          </w:pPr>
        </w:pPrChange>
      </w:pPr>
      <w:ins w:id="371" w:author="Roger Priebe" w:date="2017-12-06T11:43:00Z">
        <w:r>
          <w:rPr>
            <w:rFonts w:ascii="Arial"/>
            <w:sz w:val="24"/>
          </w:rPr>
          <w:t>You must ensure that your program compiles and runs on kamek.ece.utexas.edu.</w:t>
        </w:r>
      </w:ins>
    </w:p>
    <w:p w14:paraId="237D6CC1" w14:textId="57BE5A7D" w:rsidR="008B5F4A" w:rsidRPr="00CF5CDD" w:rsidRDefault="00D407D8" w:rsidP="00A27C32">
      <w:pPr>
        <w:pStyle w:val="ListParagraph"/>
        <w:numPr>
          <w:ilvl w:val="0"/>
          <w:numId w:val="4"/>
        </w:numPr>
        <w:tabs>
          <w:tab w:val="left" w:pos="821"/>
        </w:tabs>
        <w:spacing w:before="8" w:line="260" w:lineRule="exact"/>
        <w:ind w:right="433"/>
        <w:rPr>
          <w:ins w:id="372" w:author="Roger Priebe" w:date="2017-12-06T11:42:00Z"/>
          <w:rFonts w:ascii="Arial" w:eastAsia="Arial" w:hAnsi="Arial" w:cs="Arial"/>
          <w:sz w:val="24"/>
          <w:szCs w:val="24"/>
          <w:rPrChange w:id="373" w:author="Roger Priebe" w:date="2017-12-06T11:42:00Z">
            <w:rPr>
              <w:ins w:id="374" w:author="Roger Priebe" w:date="2017-12-06T11:42:00Z"/>
              <w:rFonts w:ascii="Arial"/>
              <w:sz w:val="24"/>
            </w:rPr>
          </w:rPrChange>
        </w:rPr>
        <w:pPrChange w:id="375" w:author="Roger Priebe" w:date="2017-12-06T11:12:00Z">
          <w:pPr>
            <w:pStyle w:val="ListParagraph"/>
            <w:numPr>
              <w:numId w:val="1"/>
            </w:numPr>
            <w:tabs>
              <w:tab w:val="left" w:pos="821"/>
            </w:tabs>
            <w:spacing w:before="8" w:line="260" w:lineRule="exact"/>
            <w:ind w:left="820" w:right="433" w:hanging="360"/>
          </w:pPr>
        </w:pPrChange>
      </w:pPr>
      <w:del w:id="376" w:author="Roger Priebe" w:date="2017-12-06T11:44:00Z">
        <w:r w:rsidDel="00CF5CDD">
          <w:rPr>
            <w:rFonts w:ascii="Arial"/>
            <w:sz w:val="24"/>
          </w:rPr>
          <w:delText xml:space="preserve">When done, </w:delText>
        </w:r>
      </w:del>
      <w:del w:id="377" w:author="Vallath Nandakumar" w:date="2017-01-12T23:35:00Z">
        <w:r w:rsidDel="00490942">
          <w:rPr>
            <w:rFonts w:ascii="Arial"/>
            <w:sz w:val="24"/>
          </w:rPr>
          <w:delText xml:space="preserve">a good idea is to </w:delText>
        </w:r>
      </w:del>
      <w:ins w:id="378" w:author="Roger Priebe" w:date="2017-12-06T11:44:00Z">
        <w:r w:rsidR="00CF5CDD">
          <w:rPr>
            <w:rFonts w:ascii="Arial"/>
            <w:sz w:val="24"/>
          </w:rPr>
          <w:t>C</w:t>
        </w:r>
      </w:ins>
      <w:del w:id="379" w:author="Roger Priebe" w:date="2017-12-06T11:44:00Z">
        <w:r w:rsidDel="00CF5CDD">
          <w:rPr>
            <w:rFonts w:ascii="Arial"/>
            <w:sz w:val="24"/>
          </w:rPr>
          <w:delText>c</w:delText>
        </w:r>
      </w:del>
      <w:r>
        <w:rPr>
          <w:rFonts w:ascii="Arial"/>
          <w:sz w:val="24"/>
        </w:rPr>
        <w:t>heck out all files to a clean directory,</w:t>
      </w:r>
      <w:r>
        <w:rPr>
          <w:rFonts w:ascii="Arial"/>
          <w:spacing w:val="-18"/>
          <w:sz w:val="24"/>
        </w:rPr>
        <w:t xml:space="preserve"> </w:t>
      </w:r>
      <w:r>
        <w:rPr>
          <w:rFonts w:ascii="Arial"/>
          <w:sz w:val="24"/>
        </w:rPr>
        <w:t>and compile and run it on the Linux command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line</w:t>
      </w:r>
      <w:ins w:id="380" w:author="Vallath Nandakumar" w:date="2017-01-12T23:35:00Z">
        <w:r w:rsidR="00490942">
          <w:rPr>
            <w:rFonts w:ascii="Arial"/>
            <w:sz w:val="24"/>
          </w:rPr>
          <w:t xml:space="preserve"> and</w:t>
        </w:r>
      </w:ins>
      <w:ins w:id="381" w:author="Roger Priebe" w:date="2017-12-06T11:45:00Z">
        <w:r w:rsidR="00CF5CDD">
          <w:rPr>
            <w:rFonts w:ascii="Arial"/>
            <w:sz w:val="24"/>
          </w:rPr>
          <w:t>/or</w:t>
        </w:r>
      </w:ins>
      <w:ins w:id="382" w:author="Vallath Nandakumar" w:date="2017-01-12T23:35:00Z">
        <w:r w:rsidR="00490942">
          <w:rPr>
            <w:rFonts w:ascii="Arial"/>
            <w:sz w:val="24"/>
          </w:rPr>
          <w:t xml:space="preserve"> in Eclipse/other IDE</w:t>
        </w:r>
      </w:ins>
      <w:r>
        <w:rPr>
          <w:rFonts w:ascii="Arial"/>
          <w:sz w:val="24"/>
        </w:rPr>
        <w:t>.</w:t>
      </w:r>
    </w:p>
    <w:p w14:paraId="33E9E68D" w14:textId="37E7D2EC" w:rsidR="00CF5CDD" w:rsidRPr="00C9424F" w:rsidDel="00490942" w:rsidRDefault="00CF5CDD" w:rsidP="00CF5CDD">
      <w:pPr>
        <w:pStyle w:val="ListParagraph"/>
        <w:numPr>
          <w:ilvl w:val="0"/>
          <w:numId w:val="1"/>
        </w:numPr>
        <w:tabs>
          <w:tab w:val="left" w:pos="821"/>
        </w:tabs>
        <w:spacing w:line="260" w:lineRule="exact"/>
        <w:ind w:right="913"/>
        <w:rPr>
          <w:del w:id="383" w:author="Vallath Nandakumar" w:date="2017-01-12T23:36:00Z"/>
          <w:moveTo w:id="384" w:author="Roger Priebe" w:date="2017-12-06T11:42:00Z"/>
          <w:rFonts w:ascii="Arial" w:eastAsia="Arial" w:hAnsi="Arial" w:cs="Arial"/>
          <w:color w:val="000000" w:themeColor="text1"/>
          <w:sz w:val="24"/>
          <w:szCs w:val="24"/>
        </w:rPr>
      </w:pPr>
      <w:moveToRangeStart w:id="385" w:author="Roger Priebe" w:date="2017-12-06T11:42:00Z" w:name="move345883505"/>
      <w:moveTo w:id="386" w:author="Roger Priebe" w:date="2017-12-06T11:42:00Z">
        <w:r w:rsidRPr="00D407D8">
          <w:rPr>
            <w:rFonts w:ascii="Arial"/>
            <w:color w:val="000000" w:themeColor="text1"/>
            <w:sz w:val="24"/>
          </w:rPr>
          <w:t xml:space="preserve">When you are done, </w:t>
        </w:r>
      </w:moveTo>
      <w:ins w:id="387" w:author="Roger Priebe" w:date="2017-12-06T11:43:00Z">
        <w:r>
          <w:rPr>
            <w:rFonts w:ascii="Arial"/>
            <w:color w:val="000000" w:themeColor="text1"/>
            <w:sz w:val="24"/>
          </w:rPr>
          <w:t xml:space="preserve">turn in only your </w:t>
        </w:r>
      </w:ins>
      <w:moveTo w:id="388" w:author="Roger Priebe" w:date="2017-12-06T11:42:00Z">
        <w:del w:id="389" w:author="Roger Priebe" w:date="2017-12-06T11:43:00Z">
          <w:r w:rsidRPr="00D407D8" w:rsidDel="00CF5CDD">
            <w:rPr>
              <w:rFonts w:ascii="Arial"/>
              <w:color w:val="000000" w:themeColor="text1"/>
              <w:sz w:val="24"/>
            </w:rPr>
            <w:delText>commit</w:delText>
          </w:r>
        </w:del>
        <w:del w:id="390" w:author="Roger Priebe" w:date="2017-12-06T11:45:00Z">
          <w:r w:rsidRPr="00D407D8" w:rsidDel="00CF5CDD">
            <w:rPr>
              <w:rFonts w:ascii="Arial"/>
              <w:color w:val="000000" w:themeColor="text1"/>
              <w:sz w:val="24"/>
            </w:rPr>
            <w:delText xml:space="preserve"> your </w:delText>
          </w:r>
        </w:del>
        <w:r w:rsidRPr="00D407D8">
          <w:rPr>
            <w:rFonts w:ascii="Arial"/>
            <w:color w:val="000000" w:themeColor="text1"/>
            <w:sz w:val="24"/>
          </w:rPr>
          <w:t>SortTools.java file to Canvas</w:t>
        </w:r>
      </w:moveTo>
      <w:ins w:id="391" w:author="Roger Priebe" w:date="2017-12-06T11:45:00Z">
        <w:r>
          <w:rPr>
            <w:rFonts w:ascii="Arial"/>
            <w:color w:val="000000" w:themeColor="text1"/>
            <w:sz w:val="24"/>
          </w:rPr>
          <w:t xml:space="preserve"> (you don</w:t>
        </w:r>
        <w:r>
          <w:rPr>
            <w:rFonts w:ascii="Arial"/>
            <w:color w:val="000000" w:themeColor="text1"/>
            <w:sz w:val="24"/>
          </w:rPr>
          <w:t>’</w:t>
        </w:r>
        <w:r>
          <w:rPr>
            <w:rFonts w:ascii="Arial"/>
            <w:color w:val="000000" w:themeColor="text1"/>
            <w:sz w:val="24"/>
          </w:rPr>
          <w:t>t need to turn in any other files)</w:t>
        </w:r>
      </w:ins>
      <w:moveTo w:id="392" w:author="Roger Priebe" w:date="2017-12-06T11:42:00Z">
        <w:r w:rsidRPr="00D407D8">
          <w:rPr>
            <w:rFonts w:ascii="Arial"/>
            <w:color w:val="000000" w:themeColor="text1"/>
            <w:sz w:val="24"/>
          </w:rPr>
          <w:t>.</w:t>
        </w:r>
      </w:moveTo>
    </w:p>
    <w:moveToRangeEnd w:id="385"/>
    <w:p w14:paraId="6F892927" w14:textId="77777777" w:rsidR="00CF5CDD" w:rsidRDefault="00CF5CDD" w:rsidP="00A27C32">
      <w:pPr>
        <w:pStyle w:val="ListParagraph"/>
        <w:numPr>
          <w:ilvl w:val="0"/>
          <w:numId w:val="4"/>
        </w:numPr>
        <w:tabs>
          <w:tab w:val="left" w:pos="821"/>
        </w:tabs>
        <w:spacing w:before="8" w:line="260" w:lineRule="exact"/>
        <w:ind w:right="433"/>
        <w:rPr>
          <w:rFonts w:ascii="Arial" w:eastAsia="Arial" w:hAnsi="Arial" w:cs="Arial"/>
          <w:sz w:val="24"/>
          <w:szCs w:val="24"/>
        </w:rPr>
        <w:pPrChange w:id="393" w:author="Roger Priebe" w:date="2017-12-06T11:12:00Z">
          <w:pPr>
            <w:pStyle w:val="ListParagraph"/>
            <w:numPr>
              <w:numId w:val="1"/>
            </w:numPr>
            <w:tabs>
              <w:tab w:val="left" w:pos="821"/>
            </w:tabs>
            <w:spacing w:before="8" w:line="260" w:lineRule="exact"/>
            <w:ind w:left="820" w:right="433" w:hanging="360"/>
          </w:pPr>
        </w:pPrChange>
      </w:pPr>
    </w:p>
    <w:p w14:paraId="5E1005D0" w14:textId="121FCE47" w:rsidR="00490942" w:rsidRPr="00D407D8" w:rsidRDefault="00D407D8">
      <w:pPr>
        <w:pStyle w:val="ListParagraph"/>
        <w:tabs>
          <w:tab w:val="left" w:pos="821"/>
        </w:tabs>
        <w:spacing w:line="260" w:lineRule="exact"/>
        <w:ind w:left="820" w:right="913"/>
        <w:rPr>
          <w:rFonts w:ascii="Arial" w:eastAsia="Arial" w:hAnsi="Arial" w:cs="Arial"/>
          <w:color w:val="000000" w:themeColor="text1"/>
          <w:sz w:val="24"/>
          <w:szCs w:val="24"/>
        </w:rPr>
        <w:pPrChange w:id="394" w:author="Vallath Nandakumar" w:date="2017-01-12T23:33:00Z">
          <w:pPr>
            <w:pStyle w:val="ListParagraph"/>
            <w:numPr>
              <w:numId w:val="1"/>
            </w:numPr>
            <w:tabs>
              <w:tab w:val="left" w:pos="821"/>
            </w:tabs>
            <w:spacing w:line="260" w:lineRule="exact"/>
            <w:ind w:left="820" w:right="913" w:hanging="360"/>
          </w:pPr>
        </w:pPrChange>
      </w:pPr>
      <w:moveFromRangeStart w:id="395" w:author="Roger Priebe" w:date="2017-12-06T11:42:00Z" w:name="move345883505"/>
      <w:moveFrom w:id="396" w:author="Roger Priebe" w:date="2017-12-06T11:42:00Z">
        <w:r w:rsidRPr="00D407D8" w:rsidDel="00490942">
          <w:rPr>
            <w:rFonts w:ascii="Arial"/>
            <w:color w:val="000000" w:themeColor="text1"/>
            <w:sz w:val="24"/>
          </w:rPr>
          <w:t>When you are done, commit your SortTools.java file to Canvas.</w:t>
        </w:r>
      </w:moveFrom>
      <w:moveFromRangeEnd w:id="395"/>
    </w:p>
    <w:sectPr w:rsidR="00490942" w:rsidRPr="00D407D8">
      <w:footerReference w:type="even" r:id="rId7"/>
      <w:footerReference w:type="default" r:id="rId8"/>
      <w:pgSz w:w="12240" w:h="15840"/>
      <w:pgMar w:top="1280" w:right="16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852E7" w14:textId="77777777" w:rsidR="00427351" w:rsidRDefault="00427351" w:rsidP="00D407D8">
      <w:r>
        <w:separator/>
      </w:r>
    </w:p>
  </w:endnote>
  <w:endnote w:type="continuationSeparator" w:id="0">
    <w:p w14:paraId="6AB44F8F" w14:textId="77777777" w:rsidR="00427351" w:rsidRDefault="00427351" w:rsidP="00D4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8E6EE" w14:textId="77777777" w:rsidR="00293AC6" w:rsidRDefault="00293AC6" w:rsidP="00E76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30257C" w14:textId="77777777" w:rsidR="00293AC6" w:rsidRDefault="00293AC6" w:rsidP="00D407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A857" w14:textId="1A091CB2" w:rsidR="00293AC6" w:rsidRDefault="00293AC6" w:rsidP="00E76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4129">
      <w:rPr>
        <w:rStyle w:val="PageNumber"/>
        <w:noProof/>
      </w:rPr>
      <w:t>3</w:t>
    </w:r>
    <w:r>
      <w:rPr>
        <w:rStyle w:val="PageNumber"/>
      </w:rPr>
      <w:fldChar w:fldCharType="end"/>
    </w:r>
  </w:p>
  <w:p w14:paraId="0630F304" w14:textId="43B39D8A" w:rsidR="00293AC6" w:rsidRDefault="00293AC6" w:rsidP="00D407D8">
    <w:pPr>
      <w:pStyle w:val="Footer"/>
      <w:ind w:right="360"/>
    </w:pPr>
    <w:r>
      <w:fldChar w:fldCharType="begin"/>
    </w:r>
    <w:r>
      <w:instrText xml:space="preserve"> TIME \@ "M/d/yy" </w:instrText>
    </w:r>
    <w:r>
      <w:fldChar w:fldCharType="separate"/>
    </w:r>
    <w:ins w:id="397" w:author="Roger Priebe" w:date="2017-12-06T11:52:00Z">
      <w:r w:rsidR="00BC4129">
        <w:rPr>
          <w:noProof/>
        </w:rPr>
        <w:t>12/6/17</w:t>
      </w:r>
    </w:ins>
    <w:ins w:id="398" w:author="Vallath Nandakumar" w:date="2017-01-23T19:02:00Z">
      <w:del w:id="399" w:author="Roger Priebe" w:date="2017-12-06T11:11:00Z">
        <w:r w:rsidR="00797EA8" w:rsidDel="00A27C32">
          <w:rPr>
            <w:noProof/>
          </w:rPr>
          <w:delText>1/23/17</w:delText>
        </w:r>
      </w:del>
    </w:ins>
    <w:del w:id="400" w:author="Roger Priebe" w:date="2017-12-06T11:11:00Z">
      <w:r w:rsidDel="00A27C32">
        <w:rPr>
          <w:noProof/>
        </w:rPr>
        <w:delText>9/4/16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571AF" w14:textId="77777777" w:rsidR="00427351" w:rsidRDefault="00427351" w:rsidP="00D407D8">
      <w:r>
        <w:separator/>
      </w:r>
    </w:p>
  </w:footnote>
  <w:footnote w:type="continuationSeparator" w:id="0">
    <w:p w14:paraId="0697E541" w14:textId="77777777" w:rsidR="00427351" w:rsidRDefault="00427351" w:rsidP="00D4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D05"/>
    <w:multiLevelType w:val="hybridMultilevel"/>
    <w:tmpl w:val="4B38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E6EB4"/>
    <w:multiLevelType w:val="hybridMultilevel"/>
    <w:tmpl w:val="8D046146"/>
    <w:lvl w:ilvl="0" w:tplc="470E54C4">
      <w:start w:val="1"/>
      <w:numFmt w:val="bullet"/>
      <w:lvlText w:val="•"/>
      <w:lvlJc w:val="left"/>
      <w:pPr>
        <w:ind w:left="1190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67B4C778">
      <w:start w:val="1"/>
      <w:numFmt w:val="bullet"/>
      <w:lvlText w:val="o"/>
      <w:lvlJc w:val="left"/>
      <w:pPr>
        <w:ind w:left="1910" w:hanging="361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D214D698">
      <w:start w:val="1"/>
      <w:numFmt w:val="bullet"/>
      <w:lvlText w:val="•"/>
      <w:lvlJc w:val="left"/>
      <w:pPr>
        <w:ind w:left="1920" w:hanging="361"/>
      </w:pPr>
      <w:rPr>
        <w:rFonts w:hint="default"/>
      </w:rPr>
    </w:lvl>
    <w:lvl w:ilvl="3" w:tplc="FE464F5E">
      <w:start w:val="1"/>
      <w:numFmt w:val="bullet"/>
      <w:lvlText w:val="•"/>
      <w:lvlJc w:val="left"/>
      <w:pPr>
        <w:ind w:left="2782" w:hanging="361"/>
      </w:pPr>
      <w:rPr>
        <w:rFonts w:hint="default"/>
      </w:rPr>
    </w:lvl>
    <w:lvl w:ilvl="4" w:tplc="6138F606">
      <w:start w:val="1"/>
      <w:numFmt w:val="bullet"/>
      <w:lvlText w:val="•"/>
      <w:lvlJc w:val="left"/>
      <w:pPr>
        <w:ind w:left="3645" w:hanging="361"/>
      </w:pPr>
      <w:rPr>
        <w:rFonts w:hint="default"/>
      </w:rPr>
    </w:lvl>
    <w:lvl w:ilvl="5" w:tplc="0F64BF58">
      <w:start w:val="1"/>
      <w:numFmt w:val="bullet"/>
      <w:lvlText w:val="•"/>
      <w:lvlJc w:val="left"/>
      <w:pPr>
        <w:ind w:left="4507" w:hanging="361"/>
      </w:pPr>
      <w:rPr>
        <w:rFonts w:hint="default"/>
      </w:rPr>
    </w:lvl>
    <w:lvl w:ilvl="6" w:tplc="370C1198">
      <w:start w:val="1"/>
      <w:numFmt w:val="bullet"/>
      <w:lvlText w:val="•"/>
      <w:lvlJc w:val="left"/>
      <w:pPr>
        <w:ind w:left="5370" w:hanging="361"/>
      </w:pPr>
      <w:rPr>
        <w:rFonts w:hint="default"/>
      </w:rPr>
    </w:lvl>
    <w:lvl w:ilvl="7" w:tplc="399435FE">
      <w:start w:val="1"/>
      <w:numFmt w:val="bullet"/>
      <w:lvlText w:val="•"/>
      <w:lvlJc w:val="left"/>
      <w:pPr>
        <w:ind w:left="6232" w:hanging="361"/>
      </w:pPr>
      <w:rPr>
        <w:rFonts w:hint="default"/>
      </w:rPr>
    </w:lvl>
    <w:lvl w:ilvl="8" w:tplc="BE20840C">
      <w:start w:val="1"/>
      <w:numFmt w:val="bullet"/>
      <w:lvlText w:val="•"/>
      <w:lvlJc w:val="left"/>
      <w:pPr>
        <w:ind w:left="7095" w:hanging="361"/>
      </w:pPr>
      <w:rPr>
        <w:rFonts w:hint="default"/>
      </w:rPr>
    </w:lvl>
  </w:abstractNum>
  <w:abstractNum w:abstractNumId="2" w15:restartNumberingAfterBreak="0">
    <w:nsid w:val="19F27F0E"/>
    <w:multiLevelType w:val="hybridMultilevel"/>
    <w:tmpl w:val="FB629D0E"/>
    <w:lvl w:ilvl="0" w:tplc="D2B88AA6">
      <w:start w:val="1"/>
      <w:numFmt w:val="bullet"/>
      <w:lvlText w:val="•"/>
      <w:lvlJc w:val="left"/>
      <w:pPr>
        <w:ind w:left="820" w:hanging="360"/>
      </w:pPr>
      <w:rPr>
        <w:rFonts w:ascii="Symbol" w:eastAsia="Symbol" w:hAnsi="Symbol" w:hint="default"/>
        <w:w w:val="99"/>
      </w:rPr>
    </w:lvl>
    <w:lvl w:ilvl="1" w:tplc="A488804C">
      <w:start w:val="1"/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4DE6D3A8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7982CCA2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4" w:tplc="F5EAD560">
      <w:start w:val="1"/>
      <w:numFmt w:val="bullet"/>
      <w:lvlText w:val="•"/>
      <w:lvlJc w:val="left"/>
      <w:pPr>
        <w:ind w:left="4052" w:hanging="360"/>
      </w:pPr>
      <w:rPr>
        <w:rFonts w:hint="default"/>
      </w:rPr>
    </w:lvl>
    <w:lvl w:ilvl="5" w:tplc="8558E964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20560324">
      <w:start w:val="1"/>
      <w:numFmt w:val="bullet"/>
      <w:lvlText w:val="•"/>
      <w:lvlJc w:val="left"/>
      <w:pPr>
        <w:ind w:left="5668" w:hanging="360"/>
      </w:pPr>
      <w:rPr>
        <w:rFonts w:hint="default"/>
      </w:rPr>
    </w:lvl>
    <w:lvl w:ilvl="7" w:tplc="C2A6EF92">
      <w:start w:val="1"/>
      <w:numFmt w:val="bullet"/>
      <w:lvlText w:val="•"/>
      <w:lvlJc w:val="left"/>
      <w:pPr>
        <w:ind w:left="6476" w:hanging="360"/>
      </w:pPr>
      <w:rPr>
        <w:rFonts w:hint="default"/>
      </w:rPr>
    </w:lvl>
    <w:lvl w:ilvl="8" w:tplc="594A065A">
      <w:start w:val="1"/>
      <w:numFmt w:val="bullet"/>
      <w:lvlText w:val="•"/>
      <w:lvlJc w:val="left"/>
      <w:pPr>
        <w:ind w:left="7284" w:hanging="360"/>
      </w:pPr>
      <w:rPr>
        <w:rFonts w:hint="default"/>
      </w:rPr>
    </w:lvl>
  </w:abstractNum>
  <w:abstractNum w:abstractNumId="3" w15:restartNumberingAfterBreak="0">
    <w:nsid w:val="48DF50E3"/>
    <w:multiLevelType w:val="hybridMultilevel"/>
    <w:tmpl w:val="CAE071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ger Priebe">
    <w15:presenceInfo w15:providerId="Windows Live" w15:userId="e2c7c5c29d850d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4A"/>
    <w:rsid w:val="000429E6"/>
    <w:rsid w:val="00113B0B"/>
    <w:rsid w:val="002645EA"/>
    <w:rsid w:val="00293AC6"/>
    <w:rsid w:val="00352B7B"/>
    <w:rsid w:val="003E2F03"/>
    <w:rsid w:val="00427351"/>
    <w:rsid w:val="00490942"/>
    <w:rsid w:val="004D688B"/>
    <w:rsid w:val="0062254A"/>
    <w:rsid w:val="00797EA8"/>
    <w:rsid w:val="00825C62"/>
    <w:rsid w:val="00885DBE"/>
    <w:rsid w:val="008B5F4A"/>
    <w:rsid w:val="008F5CEC"/>
    <w:rsid w:val="00913903"/>
    <w:rsid w:val="00A06140"/>
    <w:rsid w:val="00A27C32"/>
    <w:rsid w:val="00B360E6"/>
    <w:rsid w:val="00B819E2"/>
    <w:rsid w:val="00BC4129"/>
    <w:rsid w:val="00C01F6A"/>
    <w:rsid w:val="00C91CBB"/>
    <w:rsid w:val="00CF5CDD"/>
    <w:rsid w:val="00D16D73"/>
    <w:rsid w:val="00D407D8"/>
    <w:rsid w:val="00DD21A2"/>
    <w:rsid w:val="00E610F5"/>
    <w:rsid w:val="00E762AD"/>
    <w:rsid w:val="00E80D0A"/>
    <w:rsid w:val="00EA0416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45D09"/>
  <w15:docId w15:val="{FFA1821F-BBF4-4866-A9C2-54888237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"/>
      <w:ind w:left="1828" w:hanging="2"/>
      <w:outlineLvl w:val="0"/>
    </w:pPr>
    <w:rPr>
      <w:rFonts w:ascii="Arial" w:eastAsia="Arial" w:hAnsi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10" w:hanging="3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D407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7D8"/>
  </w:style>
  <w:style w:type="character" w:styleId="PageNumber">
    <w:name w:val="page number"/>
    <w:basedOn w:val="DefaultParagraphFont"/>
    <w:uiPriority w:val="99"/>
    <w:semiHidden/>
    <w:unhideWhenUsed/>
    <w:rsid w:val="00D407D8"/>
  </w:style>
  <w:style w:type="paragraph" w:styleId="Header">
    <w:name w:val="header"/>
    <w:basedOn w:val="Normal"/>
    <w:link w:val="HeaderChar"/>
    <w:uiPriority w:val="99"/>
    <w:unhideWhenUsed/>
    <w:rsid w:val="00D407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7D8"/>
  </w:style>
  <w:style w:type="paragraph" w:styleId="BalloonText">
    <w:name w:val="Balloon Text"/>
    <w:basedOn w:val="Normal"/>
    <w:link w:val="BalloonTextChar"/>
    <w:uiPriority w:val="99"/>
    <w:semiHidden/>
    <w:unhideWhenUsed/>
    <w:rsid w:val="00A27C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Priebe</dc:creator>
  <cp:lastModifiedBy>Roger Priebe</cp:lastModifiedBy>
  <cp:revision>15</cp:revision>
  <cp:lastPrinted>2017-12-06T17:52:00Z</cp:lastPrinted>
  <dcterms:created xsi:type="dcterms:W3CDTF">2017-12-06T17:16:00Z</dcterms:created>
  <dcterms:modified xsi:type="dcterms:W3CDTF">2017-12-06T17:53:00Z</dcterms:modified>
</cp:coreProperties>
</file>